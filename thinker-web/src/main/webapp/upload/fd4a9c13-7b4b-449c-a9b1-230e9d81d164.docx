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620" w:rsidRPr="00081620" w:rsidRDefault="00081620" w:rsidP="00081620">
      <w:pPr>
        <w:widowControl/>
        <w:shd w:val="clear" w:color="auto" w:fill="48525E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081620">
        <w:rPr>
          <w:rFonts w:ascii="Helvetica" w:eastAsia="宋体" w:hAnsi="Helvetica" w:cs="Helvetica"/>
          <w:color w:val="333333"/>
          <w:kern w:val="0"/>
          <w:sz w:val="18"/>
          <w:szCs w:val="18"/>
        </w:rPr>
        <w:br/>
      </w:r>
    </w:p>
    <w:p w:rsidR="00081620" w:rsidRPr="00081620" w:rsidRDefault="00081620" w:rsidP="00081620">
      <w:pPr>
        <w:widowControl/>
        <w:numPr>
          <w:ilvl w:val="0"/>
          <w:numId w:val="1"/>
        </w:numPr>
        <w:shd w:val="clear" w:color="auto" w:fill="48525E"/>
        <w:spacing w:line="360" w:lineRule="atLeast"/>
        <w:ind w:left="0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hyperlink r:id="rId7" w:tgtFrame="_top" w:history="1">
        <w:r w:rsidRPr="00081620">
          <w:rPr>
            <w:rFonts w:ascii="Helvetica" w:eastAsia="宋体" w:hAnsi="Helvetica" w:cs="Helvetica"/>
            <w:color w:val="DDDDDD"/>
            <w:kern w:val="0"/>
            <w:sz w:val="18"/>
            <w:szCs w:val="18"/>
            <w:u w:val="single"/>
          </w:rPr>
          <w:t>登录</w:t>
        </w:r>
        <w:r w:rsidRPr="00081620">
          <w:rPr>
            <w:rFonts w:ascii="Helvetica" w:eastAsia="宋体" w:hAnsi="Helvetica" w:cs="Helvetica"/>
            <w:color w:val="DDDDDD"/>
            <w:kern w:val="0"/>
            <w:sz w:val="18"/>
            <w:szCs w:val="18"/>
            <w:u w:val="single"/>
          </w:rPr>
          <w:t> </w:t>
        </w:r>
      </w:hyperlink>
      <w:r w:rsidRPr="00081620">
        <w:rPr>
          <w:rFonts w:ascii="Helvetica" w:eastAsia="宋体" w:hAnsi="Helvetica" w:cs="Helvetica"/>
          <w:color w:val="DDDDDD"/>
          <w:kern w:val="0"/>
          <w:sz w:val="18"/>
          <w:szCs w:val="18"/>
        </w:rPr>
        <w:t>|</w:t>
      </w:r>
      <w:hyperlink r:id="rId8" w:tgtFrame="_top" w:history="1">
        <w:r w:rsidRPr="00081620">
          <w:rPr>
            <w:rFonts w:ascii="Helvetica" w:eastAsia="宋体" w:hAnsi="Helvetica" w:cs="Helvetica"/>
            <w:color w:val="DDDDDD"/>
            <w:kern w:val="0"/>
            <w:sz w:val="18"/>
            <w:szCs w:val="18"/>
            <w:u w:val="single"/>
          </w:rPr>
          <w:t> </w:t>
        </w:r>
        <w:r w:rsidRPr="00081620">
          <w:rPr>
            <w:rFonts w:ascii="Helvetica" w:eastAsia="宋体" w:hAnsi="Helvetica" w:cs="Helvetica"/>
            <w:color w:val="DDDDDD"/>
            <w:kern w:val="0"/>
            <w:sz w:val="18"/>
            <w:szCs w:val="18"/>
            <w:u w:val="single"/>
          </w:rPr>
          <w:t>注册</w:t>
        </w:r>
      </w:hyperlink>
    </w:p>
    <w:p w:rsidR="00081620" w:rsidRPr="00081620" w:rsidRDefault="00081620" w:rsidP="00081620">
      <w:pPr>
        <w:widowControl/>
        <w:numPr>
          <w:ilvl w:val="0"/>
          <w:numId w:val="1"/>
        </w:numPr>
        <w:pBdr>
          <w:top w:val="single" w:sz="2" w:space="0" w:color="EEEEEE"/>
          <w:left w:val="single" w:sz="6" w:space="0" w:color="74797E"/>
          <w:bottom w:val="single" w:sz="2" w:space="0" w:color="EEEEEE"/>
          <w:right w:val="single" w:sz="6" w:space="0" w:color="48525E"/>
        </w:pBdr>
        <w:shd w:val="clear" w:color="auto" w:fill="48525E"/>
        <w:spacing w:line="360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</w:p>
    <w:p w:rsidR="00081620" w:rsidRPr="00081620" w:rsidRDefault="00081620" w:rsidP="00081620">
      <w:pPr>
        <w:widowControl/>
        <w:numPr>
          <w:ilvl w:val="0"/>
          <w:numId w:val="1"/>
        </w:numPr>
        <w:pBdr>
          <w:top w:val="single" w:sz="2" w:space="0" w:color="EEEEEE"/>
          <w:left w:val="single" w:sz="6" w:space="0" w:color="74797E"/>
          <w:bottom w:val="single" w:sz="2" w:space="0" w:color="EEEEEE"/>
          <w:right w:val="single" w:sz="6" w:space="0" w:color="74797E"/>
        </w:pBdr>
        <w:shd w:val="clear" w:color="auto" w:fill="48525E"/>
        <w:spacing w:line="360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</w:p>
    <w:p w:rsidR="00081620" w:rsidRPr="00081620" w:rsidRDefault="00081620" w:rsidP="00081620">
      <w:pPr>
        <w:widowControl/>
        <w:spacing w:line="480" w:lineRule="atLeast"/>
        <w:ind w:right="375"/>
        <w:jc w:val="left"/>
        <w:outlineLvl w:val="1"/>
        <w:rPr>
          <w:rFonts w:ascii="微软雅黑" w:eastAsia="微软雅黑" w:hAnsi="微软雅黑" w:cs="宋体"/>
          <w:b/>
          <w:bCs/>
          <w:color w:val="003366"/>
          <w:kern w:val="0"/>
          <w:sz w:val="48"/>
          <w:szCs w:val="48"/>
        </w:rPr>
      </w:pPr>
      <w:hyperlink r:id="rId9" w:history="1">
        <w:r w:rsidRPr="00081620">
          <w:rPr>
            <w:rFonts w:ascii="微软雅黑" w:eastAsia="微软雅黑" w:hAnsi="微软雅黑" w:cs="宋体" w:hint="eastAsia"/>
            <w:b/>
            <w:bCs/>
            <w:color w:val="FFFFFF"/>
            <w:kern w:val="0"/>
            <w:sz w:val="36"/>
            <w:szCs w:val="36"/>
            <w:u w:val="single"/>
          </w:rPr>
          <w:t>流程化项目管理咨询</w:t>
        </w:r>
      </w:hyperlink>
    </w:p>
    <w:p w:rsidR="00081620" w:rsidRPr="00081620" w:rsidRDefault="00081620" w:rsidP="00081620">
      <w:pPr>
        <w:widowControl/>
        <w:spacing w:line="450" w:lineRule="atLeast"/>
        <w:ind w:left="1050"/>
        <w:jc w:val="left"/>
        <w:outlineLvl w:val="2"/>
        <w:rPr>
          <w:rFonts w:ascii="微软雅黑" w:eastAsia="微软雅黑" w:hAnsi="微软雅黑" w:cs="宋体" w:hint="eastAsia"/>
          <w:color w:val="003366"/>
          <w:kern w:val="0"/>
          <w:sz w:val="23"/>
          <w:szCs w:val="23"/>
        </w:rPr>
      </w:pPr>
      <w:r w:rsidRPr="00081620">
        <w:rPr>
          <w:rFonts w:ascii="微软雅黑" w:eastAsia="微软雅黑" w:hAnsi="微软雅黑" w:cs="宋体" w:hint="eastAsia"/>
          <w:color w:val="003366"/>
          <w:kern w:val="0"/>
          <w:sz w:val="23"/>
          <w:szCs w:val="23"/>
        </w:rPr>
        <w:t>从事系统集成、PMP培训、流程</w:t>
      </w:r>
      <w:proofErr w:type="gramStart"/>
      <w:r w:rsidRPr="00081620">
        <w:rPr>
          <w:rFonts w:ascii="微软雅黑" w:eastAsia="微软雅黑" w:hAnsi="微软雅黑" w:cs="宋体" w:hint="eastAsia"/>
          <w:color w:val="003366"/>
          <w:kern w:val="0"/>
          <w:sz w:val="23"/>
          <w:szCs w:val="23"/>
        </w:rPr>
        <w:t>化内训</w:t>
      </w:r>
      <w:proofErr w:type="gramEnd"/>
    </w:p>
    <w:p w:rsidR="00081620" w:rsidRPr="00081620" w:rsidRDefault="00081620" w:rsidP="00081620">
      <w:pPr>
        <w:widowControl/>
        <w:numPr>
          <w:ilvl w:val="0"/>
          <w:numId w:val="2"/>
        </w:numPr>
        <w:ind w:left="795" w:right="75"/>
        <w:jc w:val="right"/>
        <w:rPr>
          <w:rFonts w:ascii="宋体" w:eastAsia="宋体" w:hAnsi="宋体" w:cs="宋体" w:hint="eastAsia"/>
          <w:kern w:val="0"/>
          <w:sz w:val="24"/>
          <w:szCs w:val="24"/>
        </w:rPr>
      </w:pPr>
      <w:hyperlink r:id="rId10" w:history="1">
        <w:r>
          <w:rPr>
            <w:rFonts w:ascii="Arial" w:eastAsia="宋体" w:hAnsi="Arial" w:cs="Arial"/>
            <w:noProof/>
            <w:color w:val="666666"/>
            <w:kern w:val="0"/>
            <w:sz w:val="18"/>
            <w:szCs w:val="18"/>
          </w:rPr>
          <w:drawing>
            <wp:inline distT="0" distB="0" distL="0" distR="0" wp14:anchorId="1A536994" wp14:editId="0D061BE6">
              <wp:extent cx="152400" cy="152400"/>
              <wp:effectExtent l="0" t="0" r="0" b="0"/>
              <wp:docPr id="14" name="图片 14" descr="http://static.blog.csdn.net/images/ico_list.gif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static.blog.csdn.net/images/ico_list.gif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81620">
          <w:rPr>
            <w:rFonts w:ascii="Arial" w:eastAsia="宋体" w:hAnsi="Arial" w:cs="Arial"/>
            <w:color w:val="666666"/>
            <w:kern w:val="0"/>
            <w:sz w:val="18"/>
            <w:szCs w:val="18"/>
            <w:u w:val="single"/>
          </w:rPr>
          <w:t>目录视图</w:t>
        </w:r>
      </w:hyperlink>
    </w:p>
    <w:p w:rsidR="00081620" w:rsidRPr="00081620" w:rsidRDefault="00081620" w:rsidP="00081620">
      <w:pPr>
        <w:widowControl/>
        <w:numPr>
          <w:ilvl w:val="0"/>
          <w:numId w:val="2"/>
        </w:numPr>
        <w:ind w:left="795" w:right="75"/>
        <w:jc w:val="right"/>
        <w:rPr>
          <w:rFonts w:ascii="宋体" w:eastAsia="宋体" w:hAnsi="宋体" w:cs="宋体"/>
          <w:kern w:val="0"/>
          <w:sz w:val="24"/>
          <w:szCs w:val="24"/>
        </w:rPr>
      </w:pPr>
      <w:hyperlink r:id="rId12" w:history="1">
        <w:r>
          <w:rPr>
            <w:rFonts w:ascii="Arial" w:eastAsia="宋体" w:hAnsi="Arial" w:cs="Arial"/>
            <w:noProof/>
            <w:color w:val="666666"/>
            <w:kern w:val="0"/>
            <w:sz w:val="18"/>
            <w:szCs w:val="18"/>
          </w:rPr>
          <w:drawing>
            <wp:inline distT="0" distB="0" distL="0" distR="0" wp14:anchorId="3E6904D2" wp14:editId="5DEAC3F4">
              <wp:extent cx="152400" cy="152400"/>
              <wp:effectExtent l="0" t="0" r="0" b="0"/>
              <wp:docPr id="13" name="图片 13" descr="http://static.blog.csdn.net/images/ico_summary.gif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://static.blog.csdn.net/images/ico_summary.gif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81620">
          <w:rPr>
            <w:rFonts w:ascii="Arial" w:eastAsia="宋体" w:hAnsi="Arial" w:cs="Arial"/>
            <w:color w:val="666666"/>
            <w:kern w:val="0"/>
            <w:sz w:val="18"/>
            <w:szCs w:val="18"/>
            <w:u w:val="single"/>
          </w:rPr>
          <w:t>摘要视图</w:t>
        </w:r>
      </w:hyperlink>
    </w:p>
    <w:p w:rsidR="00081620" w:rsidRPr="00081620" w:rsidRDefault="00081620" w:rsidP="00081620">
      <w:pPr>
        <w:widowControl/>
        <w:numPr>
          <w:ilvl w:val="0"/>
          <w:numId w:val="2"/>
        </w:numPr>
        <w:ind w:left="795" w:right="75"/>
        <w:jc w:val="right"/>
        <w:rPr>
          <w:rFonts w:ascii="宋体" w:eastAsia="宋体" w:hAnsi="宋体" w:cs="宋体"/>
          <w:kern w:val="0"/>
          <w:sz w:val="24"/>
          <w:szCs w:val="24"/>
        </w:rPr>
      </w:pPr>
      <w:hyperlink r:id="rId14" w:history="1">
        <w:r>
          <w:rPr>
            <w:rFonts w:ascii="Arial" w:eastAsia="宋体" w:hAnsi="Arial" w:cs="Arial"/>
            <w:noProof/>
            <w:color w:val="666666"/>
            <w:kern w:val="0"/>
            <w:sz w:val="18"/>
            <w:szCs w:val="18"/>
          </w:rPr>
          <w:drawing>
            <wp:inline distT="0" distB="0" distL="0" distR="0" wp14:anchorId="126C556A" wp14:editId="61157AF4">
              <wp:extent cx="266700" cy="152400"/>
              <wp:effectExtent l="0" t="0" r="0" b="0"/>
              <wp:docPr id="12" name="图片 12" descr="http://static.blog.csdn.net/images/ico_rss.gif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http://static.blog.csdn.net/images/ico_rss.gif"/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67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81620">
          <w:rPr>
            <w:rFonts w:ascii="Arial" w:eastAsia="宋体" w:hAnsi="Arial" w:cs="Arial"/>
            <w:color w:val="666666"/>
            <w:kern w:val="0"/>
            <w:sz w:val="18"/>
            <w:szCs w:val="18"/>
            <w:u w:val="single"/>
          </w:rPr>
          <w:t>订阅</w:t>
        </w:r>
      </w:hyperlink>
    </w:p>
    <w:p w:rsidR="00081620" w:rsidRPr="00081620" w:rsidRDefault="00081620" w:rsidP="00081620">
      <w:pPr>
        <w:widowControl/>
        <w:shd w:val="clear" w:color="auto" w:fill="FFFCE7"/>
        <w:spacing w:line="330" w:lineRule="atLeast"/>
        <w:jc w:val="left"/>
        <w:rPr>
          <w:rFonts w:ascii="Arial" w:eastAsia="宋体" w:hAnsi="Arial" w:cs="Arial"/>
          <w:kern w:val="0"/>
          <w:sz w:val="18"/>
          <w:szCs w:val="18"/>
        </w:rPr>
      </w:pPr>
      <w:hyperlink r:id="rId16" w:tgtFrame="_blank" w:history="1">
        <w:r w:rsidRPr="00081620">
          <w:rPr>
            <w:rFonts w:ascii="Arial" w:eastAsia="宋体" w:hAnsi="Arial" w:cs="Arial"/>
            <w:color w:val="FF0000"/>
            <w:kern w:val="0"/>
            <w:sz w:val="18"/>
            <w:szCs w:val="18"/>
            <w:u w:val="single"/>
          </w:rPr>
          <w:t>【大声说出你的爱】</w:t>
        </w:r>
        <w:r w:rsidRPr="00081620">
          <w:rPr>
            <w:rFonts w:ascii="Arial" w:eastAsia="宋体" w:hAnsi="Arial" w:cs="Arial"/>
            <w:color w:val="FF0000"/>
            <w:kern w:val="0"/>
            <w:sz w:val="18"/>
            <w:szCs w:val="18"/>
            <w:u w:val="single"/>
          </w:rPr>
          <w:t>CSDN</w:t>
        </w:r>
        <w:r w:rsidRPr="00081620">
          <w:rPr>
            <w:rFonts w:ascii="Arial" w:eastAsia="宋体" w:hAnsi="Arial" w:cs="Arial"/>
            <w:color w:val="FF0000"/>
            <w:kern w:val="0"/>
            <w:sz w:val="18"/>
            <w:szCs w:val="18"/>
            <w:u w:val="single"/>
          </w:rPr>
          <w:t>社区情人节特别活动</w:t>
        </w:r>
        <w:r w:rsidRPr="00081620">
          <w:rPr>
            <w:rFonts w:ascii="Arial" w:eastAsia="宋体" w:hAnsi="Arial" w:cs="Arial"/>
            <w:color w:val="FF0000"/>
            <w:kern w:val="0"/>
            <w:sz w:val="18"/>
            <w:szCs w:val="18"/>
          </w:rPr>
          <w:t> </w:t>
        </w:r>
      </w:hyperlink>
      <w:r w:rsidRPr="00081620">
        <w:rPr>
          <w:rFonts w:ascii="Arial" w:eastAsia="宋体" w:hAnsi="Arial" w:cs="Arial"/>
          <w:kern w:val="0"/>
          <w:sz w:val="18"/>
          <w:szCs w:val="18"/>
        </w:rPr>
        <w:t>     </w:t>
      </w:r>
      <w:hyperlink r:id="rId17" w:tgtFrame="_blank" w:history="1">
        <w:r w:rsidRPr="00081620">
          <w:rPr>
            <w:rFonts w:ascii="Arial" w:eastAsia="宋体" w:hAnsi="Arial" w:cs="Arial"/>
            <w:color w:val="FF0000"/>
            <w:kern w:val="0"/>
            <w:sz w:val="18"/>
            <w:szCs w:val="18"/>
            <w:u w:val="single"/>
          </w:rPr>
          <w:t>专访李云：从通讯行业的</w:t>
        </w:r>
        <w:proofErr w:type="gramStart"/>
        <w:r w:rsidRPr="00081620">
          <w:rPr>
            <w:rFonts w:ascii="Arial" w:eastAsia="宋体" w:hAnsi="Arial" w:cs="Arial"/>
            <w:color w:val="FF0000"/>
            <w:kern w:val="0"/>
            <w:sz w:val="18"/>
            <w:szCs w:val="18"/>
            <w:u w:val="single"/>
          </w:rPr>
          <w:t>架构师</w:t>
        </w:r>
        <w:proofErr w:type="gramEnd"/>
        <w:r w:rsidRPr="00081620">
          <w:rPr>
            <w:rFonts w:ascii="Arial" w:eastAsia="宋体" w:hAnsi="Arial" w:cs="Arial"/>
            <w:color w:val="FF0000"/>
            <w:kern w:val="0"/>
            <w:sz w:val="18"/>
            <w:szCs w:val="18"/>
            <w:u w:val="single"/>
          </w:rPr>
          <w:t>到互联网</w:t>
        </w:r>
        <w:r w:rsidRPr="00081620">
          <w:rPr>
            <w:rFonts w:ascii="Arial" w:eastAsia="宋体" w:hAnsi="Arial" w:cs="Arial"/>
            <w:color w:val="FF0000"/>
            <w:kern w:val="0"/>
            <w:sz w:val="18"/>
            <w:szCs w:val="18"/>
            <w:u w:val="single"/>
          </w:rPr>
          <w:t>“</w:t>
        </w:r>
        <w:r w:rsidRPr="00081620">
          <w:rPr>
            <w:rFonts w:ascii="Arial" w:eastAsia="宋体" w:hAnsi="Arial" w:cs="Arial"/>
            <w:color w:val="FF0000"/>
            <w:kern w:val="0"/>
            <w:sz w:val="18"/>
            <w:szCs w:val="18"/>
            <w:u w:val="single"/>
          </w:rPr>
          <w:t>新兵</w:t>
        </w:r>
        <w:r w:rsidRPr="00081620">
          <w:rPr>
            <w:rFonts w:ascii="Arial" w:eastAsia="宋体" w:hAnsi="Arial" w:cs="Arial"/>
            <w:color w:val="FF0000"/>
            <w:kern w:val="0"/>
            <w:sz w:val="18"/>
            <w:szCs w:val="18"/>
            <w:u w:val="single"/>
          </w:rPr>
          <w:t>”</w:t>
        </w:r>
      </w:hyperlink>
      <w:r w:rsidRPr="00081620">
        <w:rPr>
          <w:rFonts w:ascii="Arial" w:eastAsia="宋体" w:hAnsi="Arial" w:cs="Arial"/>
          <w:kern w:val="0"/>
          <w:sz w:val="18"/>
          <w:szCs w:val="18"/>
        </w:rPr>
        <w:t>      </w:t>
      </w:r>
      <w:hyperlink r:id="rId18" w:tgtFrame="_blank" w:history="1">
        <w:r w:rsidRPr="00081620">
          <w:rPr>
            <w:rFonts w:ascii="Arial" w:eastAsia="宋体" w:hAnsi="Arial" w:cs="Arial"/>
            <w:color w:val="0000FF"/>
            <w:kern w:val="0"/>
            <w:sz w:val="18"/>
            <w:szCs w:val="18"/>
            <w:u w:val="single"/>
          </w:rPr>
          <w:t>电子版《程序员》杂志免费领</w:t>
        </w:r>
      </w:hyperlink>
    </w:p>
    <w:p w:rsidR="00081620" w:rsidRPr="00081620" w:rsidRDefault="00081620" w:rsidP="0008162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081620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081620" w:rsidRPr="00081620" w:rsidRDefault="00081620" w:rsidP="00081620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19" w:history="1">
        <w:r w:rsidRPr="00081620">
          <w:rPr>
            <w:rFonts w:ascii="微软雅黑" w:eastAsia="微软雅黑" w:hAnsi="微软雅黑" w:cs="宋体" w:hint="eastAsia"/>
            <w:color w:val="333333"/>
            <w:kern w:val="36"/>
            <w:sz w:val="30"/>
            <w:szCs w:val="30"/>
            <w:u w:val="single"/>
          </w:rPr>
          <w:t>【考纲】2013年系统集成项目管理工程师（中级）考试大纲－刘俊平</w:t>
        </w:r>
      </w:hyperlink>
    </w:p>
    <w:p w:rsidR="00081620" w:rsidRPr="00081620" w:rsidRDefault="00081620" w:rsidP="00081620">
      <w:pPr>
        <w:widowControl/>
        <w:shd w:val="clear" w:color="auto" w:fill="FFFFFF"/>
        <w:spacing w:line="36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081620">
        <w:rPr>
          <w:rFonts w:ascii="Arial" w:eastAsia="宋体" w:hAnsi="Arial" w:cs="Arial"/>
          <w:color w:val="999999"/>
          <w:kern w:val="0"/>
          <w:sz w:val="18"/>
          <w:szCs w:val="18"/>
        </w:rPr>
        <w:t>2012-11-30 20:11 10527</w:t>
      </w:r>
      <w:r w:rsidRPr="00081620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081620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20" w:anchor="comments" w:history="1">
        <w:r w:rsidRPr="00081620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评论</w:t>
        </w:r>
      </w:hyperlink>
      <w:r w:rsidRPr="00081620">
        <w:rPr>
          <w:rFonts w:ascii="Arial" w:eastAsia="宋体" w:hAnsi="Arial" w:cs="Arial"/>
          <w:color w:val="999999"/>
          <w:kern w:val="0"/>
          <w:sz w:val="18"/>
          <w:szCs w:val="18"/>
        </w:rPr>
        <w:t>(3) </w:t>
      </w:r>
      <w:hyperlink r:id="rId21" w:tooltip="收藏" w:history="1">
        <w:r w:rsidRPr="00081620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收藏</w:t>
        </w:r>
      </w:hyperlink>
      <w:r w:rsidRPr="00081620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22" w:anchor="report" w:tooltip="举报" w:history="1">
        <w:r w:rsidRPr="00081620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举报</w:t>
        </w:r>
      </w:hyperlink>
    </w:p>
    <w:p w:rsidR="00081620" w:rsidRPr="00081620" w:rsidRDefault="00081620" w:rsidP="0008162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3" w:tgtFrame="_blank" w:history="1">
        <w:r w:rsidRPr="00081620">
          <w:rPr>
            <w:rFonts w:ascii="宋体" w:eastAsia="宋体" w:hAnsi="宋体" w:cs="宋体"/>
            <w:color w:val="FF9900"/>
            <w:kern w:val="0"/>
            <w:sz w:val="24"/>
            <w:szCs w:val="24"/>
            <w:u w:val="single"/>
            <w:bdr w:val="single" w:sz="6" w:space="3" w:color="EEEEEE" w:frame="1"/>
            <w:shd w:val="clear" w:color="auto" w:fill="EEEEEE"/>
          </w:rPr>
          <w:t>系统集成 考试大纲 项目管理工程师 项目</w:t>
        </w:r>
      </w:hyperlink>
    </w:p>
    <w:p w:rsidR="00081620" w:rsidRPr="00081620" w:rsidRDefault="00081620" w:rsidP="00081620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kern w:val="0"/>
          <w:szCs w:val="21"/>
        </w:rPr>
      </w:pPr>
      <w:r w:rsidRPr="00081620">
        <w:rPr>
          <w:rFonts w:ascii="微软雅黑" w:eastAsia="微软雅黑" w:hAnsi="微软雅黑" w:cs="Arial" w:hint="eastAsia"/>
          <w:color w:val="000000"/>
          <w:kern w:val="0"/>
          <w:sz w:val="39"/>
          <w:szCs w:val="39"/>
        </w:rPr>
        <w:t>【考纲】2013年系统集成项目管理工程师（中级）考试大纲－刘俊平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kern w:val="0"/>
          <w:szCs w:val="21"/>
        </w:rPr>
        <mc:AlternateContent>
          <mc:Choice Requires="wps">
            <w:drawing>
              <wp:inline distT="0" distB="0" distL="0" distR="0" wp14:anchorId="101ACC5E" wp14:editId="6F1EF0F0">
                <wp:extent cx="304800" cy="304800"/>
                <wp:effectExtent l="0" t="0" r="0" b="0"/>
                <wp:docPr id="11" name="矩形 11" descr="http://b1.cnc.qzone.qq.com/ac/b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1" o:spid="_x0000_s1026" alt="http://b1.cnc.qzone.qq.com/ac/b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BsjW6x3wIAAOIFAAAOAAAAAAAAAAAAAAAAAC4CAABk&#10;cnMvZTJvRG9jLnhtbFBLAQItABQABgAIAAAAIQBMoOks2AAAAAMBAAAPAAAAAAAAAAAAAAAAADkF&#10;AABkcnMvZG93bnJldi54bWxQSwUGAAAAAAQABADzAAAAPgYAAAAA&#10;" filled="f" stroked="f">
                <o:lock v:ext="edit" aspectratio="t"/>
                <w10:anchorlock/>
              </v:rect>
            </w:pict>
          </mc:Fallback>
        </mc:AlternateConten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Times New Roman" w:eastAsia="宋体" w:hAnsi="Times New Roman" w:cs="Times New Roman"/>
          <w:b/>
          <w:bCs/>
          <w:color w:val="000000"/>
          <w:kern w:val="0"/>
          <w:sz w:val="32"/>
          <w:szCs w:val="32"/>
        </w:rPr>
        <w:lastRenderedPageBreak/>
        <w:t>2013</w:t>
      </w:r>
      <w:r w:rsidRPr="00081620">
        <w:rPr>
          <w:rFonts w:ascii="宋体" w:eastAsia="宋体" w:hAnsi="宋体" w:cs="Arial" w:hint="eastAsia"/>
          <w:b/>
          <w:bCs/>
          <w:color w:val="000000"/>
          <w:kern w:val="0"/>
          <w:sz w:val="32"/>
          <w:szCs w:val="32"/>
        </w:rPr>
        <w:t>年系统集成项目管理工程师考试大纲－刘俊平</w:t>
      </w:r>
    </w:p>
    <w:p w:rsidR="00081620" w:rsidRPr="00081620" w:rsidRDefault="00081620" w:rsidP="00081620">
      <w:pPr>
        <w:widowControl/>
        <w:shd w:val="clear" w:color="auto" w:fill="FFFFFF"/>
        <w:spacing w:before="120" w:after="120" w:line="390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bookmarkStart w:id="0" w:name="_Toc78803853"/>
      <w:bookmarkStart w:id="1" w:name="_Toc78787850"/>
      <w:bookmarkStart w:id="2" w:name="_Toc78769910"/>
      <w:bookmarkStart w:id="3" w:name="_Toc78721880"/>
      <w:bookmarkStart w:id="4" w:name="_Toc78694420"/>
      <w:bookmarkEnd w:id="0"/>
      <w:bookmarkEnd w:id="1"/>
      <w:bookmarkEnd w:id="2"/>
      <w:bookmarkEnd w:id="3"/>
      <w:r w:rsidRPr="00081620">
        <w:rPr>
          <w:rFonts w:ascii="黑体" w:eastAsia="黑体" w:hAnsi="黑体" w:cs="Arial" w:hint="eastAsia"/>
          <w:color w:val="FF9900"/>
          <w:kern w:val="0"/>
          <w:sz w:val="28"/>
          <w:szCs w:val="28"/>
        </w:rPr>
        <w:t>一、</w:t>
      </w:r>
      <w:bookmarkEnd w:id="4"/>
      <w:r w:rsidRPr="00081620">
        <w:rPr>
          <w:rFonts w:ascii="黑体" w:eastAsia="黑体" w:hAnsi="黑体" w:cs="Arial" w:hint="eastAsia"/>
          <w:color w:val="000000"/>
          <w:kern w:val="0"/>
          <w:sz w:val="28"/>
          <w:szCs w:val="28"/>
        </w:rPr>
        <w:t>考试说明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bookmarkStart w:id="5" w:name="_Toc78803855"/>
      <w:bookmarkStart w:id="6" w:name="_Toc78787852"/>
      <w:bookmarkStart w:id="7" w:name="_Toc78769912"/>
      <w:bookmarkStart w:id="8" w:name="_Toc78721882"/>
      <w:bookmarkEnd w:id="5"/>
      <w:bookmarkEnd w:id="6"/>
      <w:bookmarkEnd w:id="7"/>
      <w:r w:rsidRPr="00081620">
        <w:rPr>
          <w:rFonts w:ascii="宋体" w:eastAsia="宋体" w:hAnsi="宋体" w:cs="Arial" w:hint="eastAsia"/>
          <w:color w:val="FF9900"/>
          <w:kern w:val="0"/>
          <w:szCs w:val="21"/>
        </w:rPr>
        <w:t>1</w:t>
      </w:r>
      <w:bookmarkEnd w:id="8"/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、考试要求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（1）</w:t>
      </w:r>
      <w:r w:rsidRPr="00081620">
        <w:rPr>
          <w:rFonts w:ascii="宋体" w:eastAsia="宋体" w:hAnsi="宋体" w:cs="Arial" w:hint="eastAsia"/>
          <w:b/>
          <w:bCs/>
          <w:color w:val="0000FF"/>
          <w:kern w:val="0"/>
          <w:szCs w:val="21"/>
        </w:rPr>
        <w:t>掌握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计算机软件与信息系统集成知识；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（2）</w:t>
      </w:r>
      <w:r w:rsidRPr="00081620">
        <w:rPr>
          <w:rFonts w:ascii="宋体" w:eastAsia="宋体" w:hAnsi="宋体" w:cs="Arial" w:hint="eastAsia"/>
          <w:b/>
          <w:bCs/>
          <w:color w:val="0000FF"/>
          <w:kern w:val="0"/>
          <w:szCs w:val="21"/>
        </w:rPr>
        <w:t>掌握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信息系统集成项目管理知识、方法和工具；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（3）熟悉信息化知识；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（4）熟悉信息安全知识与安全管理体系；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（5）熟悉系统集成有关的法律法规、标准规范；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（6）熟悉系统集成项目管理工程师职业道德要求；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（7）了解信息系统工程监理知识；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（8）了解信息系统服务管理、ISO9000、软件过程改进等相关体系；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（9）熟练阅读和正确理解相关领域的英文资料。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2、获得技能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通过</w:t>
      </w:r>
      <w:proofErr w:type="gramStart"/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本考试</w:t>
      </w:r>
      <w:proofErr w:type="gramEnd"/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的合格人员能够掌握系统集成项目管理的知识体系；具备管理系统集成项目的能力；能根据需求组织制订可行的项目管理计划；能够组织项目实施，对项目的人员、资金、设备、进度和质量等进行管理，并能根据实际情况及时做出调整，系统地监督项目实施过程的绩效，保证项目在一定的约束条件下达到既定的项目目标；能分析和评估项目管理计划和成果；能在项目的早期发现问题，并有预防问题的措施；能协调系统集成项目所涉及的相关人员；具有工程师的实际工作能力和业务水平。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bookmarkStart w:id="9" w:name="_Toc78803857"/>
      <w:bookmarkStart w:id="10" w:name="_Toc78787854"/>
      <w:bookmarkStart w:id="11" w:name="_Toc78769914"/>
      <w:bookmarkStart w:id="12" w:name="_Toc78721884"/>
      <w:bookmarkEnd w:id="9"/>
      <w:bookmarkEnd w:id="10"/>
      <w:bookmarkEnd w:id="11"/>
      <w:r w:rsidRPr="00081620">
        <w:rPr>
          <w:rFonts w:ascii="宋体" w:eastAsia="宋体" w:hAnsi="宋体" w:cs="Arial" w:hint="eastAsia"/>
          <w:color w:val="FF9900"/>
          <w:kern w:val="0"/>
          <w:szCs w:val="21"/>
        </w:rPr>
        <w:t>3</w:t>
      </w:r>
      <w:bookmarkEnd w:id="12"/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、</w:t>
      </w:r>
      <w:proofErr w:type="gramStart"/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本考试</w:t>
      </w:r>
      <w:proofErr w:type="gramEnd"/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设置的科目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（1）系统集成项目管理知识，考试时间为150分钟，笔试，选择题；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lastRenderedPageBreak/>
        <w:t>（2）系统集成项目管理应用技术，考试时间为150分钟，笔试，问答题；</w:t>
      </w:r>
    </w:p>
    <w:p w:rsidR="00081620" w:rsidRPr="00081620" w:rsidRDefault="00081620" w:rsidP="00081620">
      <w:pPr>
        <w:widowControl/>
        <w:shd w:val="clear" w:color="auto" w:fill="FFFFFF"/>
        <w:spacing w:before="120" w:after="120" w:line="390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bookmarkStart w:id="13" w:name="_Toc78803858"/>
      <w:bookmarkStart w:id="14" w:name="_Toc78787855"/>
      <w:bookmarkStart w:id="15" w:name="_Toc78769915"/>
      <w:bookmarkStart w:id="16" w:name="_Toc78721885"/>
      <w:bookmarkEnd w:id="13"/>
      <w:bookmarkEnd w:id="14"/>
      <w:bookmarkEnd w:id="15"/>
      <w:r w:rsidRPr="00081620">
        <w:rPr>
          <w:rFonts w:ascii="黑体" w:eastAsia="黑体" w:hAnsi="黑体" w:cs="Arial" w:hint="eastAsia"/>
          <w:color w:val="FF9900"/>
          <w:kern w:val="0"/>
          <w:sz w:val="28"/>
          <w:szCs w:val="28"/>
        </w:rPr>
        <w:t>二、考试范围</w:t>
      </w:r>
      <w:bookmarkEnd w:id="16"/>
    </w:p>
    <w:p w:rsidR="00081620" w:rsidRPr="00081620" w:rsidRDefault="00081620" w:rsidP="00081620">
      <w:pPr>
        <w:widowControl/>
        <w:shd w:val="clear" w:color="auto" w:fill="FFFFFF"/>
        <w:spacing w:after="120" w:line="390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bookmarkStart w:id="17" w:name="_Toc78803859"/>
      <w:bookmarkStart w:id="18" w:name="_Toc78787856"/>
      <w:bookmarkStart w:id="19" w:name="_Toc78769916"/>
      <w:bookmarkStart w:id="20" w:name="_Toc78721886"/>
      <w:bookmarkEnd w:id="17"/>
      <w:bookmarkEnd w:id="18"/>
      <w:bookmarkEnd w:id="19"/>
      <w:r w:rsidRPr="00081620">
        <w:rPr>
          <w:rFonts w:ascii="黑体" w:eastAsia="黑体" w:hAnsi="黑体" w:cs="Arial" w:hint="eastAsia"/>
          <w:color w:val="FF9900"/>
          <w:kern w:val="0"/>
          <w:sz w:val="24"/>
          <w:szCs w:val="24"/>
        </w:rPr>
        <w:t>考试科目</w:t>
      </w:r>
      <w:bookmarkEnd w:id="20"/>
      <w:r w:rsidRPr="0008162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</w:t>
      </w:r>
      <w:r w:rsidRPr="00081620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：系统集成项目管理知识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bookmarkStart w:id="21" w:name="_Toc78803860"/>
      <w:bookmarkStart w:id="22" w:name="_Toc78787857"/>
      <w:bookmarkStart w:id="23" w:name="_Toc78769917"/>
      <w:bookmarkStart w:id="24" w:name="_Toc78721887"/>
      <w:bookmarkEnd w:id="21"/>
      <w:bookmarkEnd w:id="22"/>
      <w:bookmarkEnd w:id="23"/>
      <w:r w:rsidRPr="00081620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1. </w:t>
      </w:r>
      <w:bookmarkEnd w:id="24"/>
      <w:r w:rsidRPr="00081620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信息化基础知识</w:t>
      </w:r>
      <w:ins w:id="25" w:author="Unknown" w:date="2009-09-16T16:22:00Z">
        <w:r w:rsidRPr="00081620">
          <w:rPr>
            <w:rFonts w:ascii="Arial" w:eastAsia="宋体" w:hAnsi="Arial" w:cs="Arial"/>
            <w:color w:val="000000"/>
            <w:kern w:val="0"/>
            <w:szCs w:val="21"/>
          </w:rPr>
          <w:t>要求熟悉</w:t>
        </w:r>
      </w:ins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1.1信息化概念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1560" w:hanging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信息与信息化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1560" w:hanging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国家信息化体系要素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1560" w:hanging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信息系统分类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1.2电子政务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1560" w:hanging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电子政务的概念、内容和技术形式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1560" w:hanging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电子政务建设的过程模式和技术模式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1.3企业信息化与电子商务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1560" w:hanging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企业信息化的概念、目的、规划和方法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1560" w:hanging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企业资源规划（ERP）的结构和功能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1560" w:hanging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客户关系管理（CRM）在企业的应用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1560" w:hanging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企业门户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1560" w:hanging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企业应用集成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1560" w:hanging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供应链管理（SCM）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1560" w:hanging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商业智能（BI）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1560" w:hanging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lastRenderedPageBreak/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电子商务的类型及相关标准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1.4信息资源开发利用及共享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1.5信息化法规政策标准规范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2. 信息系统服务管理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2.1 信息系统服务管理体系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1560" w:hanging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信息系统服务管理的内容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1560" w:hanging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信息系统服务管理的推进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2.2 信息系统集成资质管理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1560" w:hanging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信息系统集成资质管理的必要性和意义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1560" w:hanging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信息系统集成资质管理办法（原则、管理办法、工作流程）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1560" w:hanging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信息系统集成资质等级条件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1560" w:hanging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信息系统项目管理专业技术人员资质管理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2.3 信息系统工程监理资质管理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2.3.1信息系统工程监理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1560" w:hanging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实施信息系统工程监理的意义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1560" w:hanging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信息系统工程监理的相关概念、工作内容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1560" w:hanging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信息系统工程监理事业的发展进程与现状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1560" w:hanging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信息系统工程监理与信息系统集成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2.3.2信息系统工程监理资质管理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1560" w:hanging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信息系统工程监理资质管理的必要性和意义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1560" w:hanging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信息系统工程监理资质管理办法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1560" w:hanging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lastRenderedPageBreak/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信息系统工程监理资质等级条件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1560" w:hanging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信息系统工程监理人员资质管理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3. 信息系统集成专业技术知识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3.1 系统集成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1560" w:hanging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系统集成技术的概念、作用、类型、发展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3.2 信息系统建设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1560" w:hanging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信息系统的生命周期，各阶段目标及其主要工作内容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1560" w:hanging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信息系统开发方法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3.3 软件工程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1560" w:hanging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软件需求分析与定义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1560" w:hanging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软件设计、测试与维护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1560" w:hanging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软件复用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1560" w:hanging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软件质量保证及质量评价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1560" w:hanging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软件配置管理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1560" w:hanging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软件开发环境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1560" w:hanging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软件过程管理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3.4 面向对象系统分析与设计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1560" w:hanging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面向对象的基本概念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1560" w:hanging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统一建模语言UML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1560" w:hanging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可视化建模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1560" w:hanging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面向对象系统分析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1560" w:hanging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lastRenderedPageBreak/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面向对象系统设计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3.5 软件体系结构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1560" w:hanging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软件体系结构定义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1560" w:hanging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典型体系结构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1560" w:hanging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软件体系结构设计方法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1560" w:hanging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软件体系结构分析与评估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1560" w:hanging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软件中间件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3.6 典型应用集成技术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1560" w:hanging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数据库与数据仓库技术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1560" w:hanging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WEB Service技术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1560" w:hanging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J2EE架构、.NET架构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1560" w:hanging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工作流技术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1560" w:hanging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构件及其在系统集成项目中的重要性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1560" w:hanging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常用构件标准（COM/DCOM/COM+、CORBA和EJB）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3.7 计算机网络知识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1560" w:hanging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网络技术标准与协议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1560" w:hanging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Internet技术及应用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1560" w:hanging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网络分类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1560" w:hanging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网络管理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1560" w:hanging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网络服务器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1560" w:hanging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网络交换技术、网络存储技术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1560" w:hanging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lastRenderedPageBreak/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无线网络技术、光网络技术、网络接入技术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1560" w:hanging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综合布线、机房工程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1560" w:hanging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网络规划、设计与实施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4. 项目管理一般知识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4.1 项目管理的理论基础与体系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1560" w:hanging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项目与项目管理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1560" w:hanging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系统集成项目的特点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1560" w:hanging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项目管理知识体系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1560" w:hanging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项目管理专业领域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4.2 项目生命周期和组织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1560" w:hanging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项目生命周期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1560" w:hanging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项目干系人、一般阶段和过程组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5. 立项管理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bookmarkStart w:id="26" w:name="OLE_LINK2"/>
      <w:bookmarkStart w:id="27" w:name="OLE_LINK1"/>
      <w:bookmarkEnd w:id="26"/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5.1</w:t>
      </w:r>
      <w:bookmarkEnd w:id="27"/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立项管理内容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1560" w:hanging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需求分析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1560" w:hanging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项目建议书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1560" w:hanging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项目可行性研究报告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1560" w:hanging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招投标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5.2 建设方的立项管理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5.2.1立项申请书（项目建议书）的编写、提交和获得批准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5.2.2项目的可行性研究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lastRenderedPageBreak/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初步可行性研究、详细可行性研究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项目论证评估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项目可行性研究报告的编写、提交和获得批准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5.2.3项目招标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编制招标文件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制定招标评分标准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评标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选定项目承建方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5.3承建方的立项管理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5.3.1项目识别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5.3.2项目论证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承建方技术能力可行性分析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承建方人力及其他资源配置能力可行性分析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项目财务可行性分析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项目风险分析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对可能的其他投标者的相关情况分析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5.3.3投标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组建投标小组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编写投标文件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参加投标活动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常见投标注意要点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lastRenderedPageBreak/>
        <w:t>5.4签订合同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5.4.1招标方与候选供应方谈判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5.4.2建设方与承建方签订合同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6. 项目整体管理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6.1项目整体管理的含义、主要活动和流程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6.2项目章程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6.2.1项目章程的作用和内容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6.2.2项目章程制定工作的主要输入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6.2.3制定项目章程所用的技术和工具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6.3编制初步范围说明书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6.4项目管理计划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6.4.1项目管理计划的含义和作用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6.4.2项目计划的内容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项目计划的主体内容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项目计划的辅助内容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6.4.3项目管理计划的编制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项目计划编制工作所遵循的基本原则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项目计划编制工作流程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项目计划编制工作所采用的主要方法和技术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项目计划编制工作的输入、输出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6.4.4执行项目管理计划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lastRenderedPageBreak/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执行项目计划所要求的必备素质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执行项目计划实施的主要方法和工具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可交付物的定义和可能的表现形式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执行项目管理计划的输入、输出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6.5项目计划实施的监督和控制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6.5.1项目监督和项目的控制关注点比较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6.5.2项目的监督和控制所采用的方法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6.5.3项目的监督和控制的输入、输出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6.6项目整体变更控制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6.6.1项目整体变更管理包含的主要活动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6.6.2变更控制系统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6.6.3整体变更管理的输入、输出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6.7项目收尾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6.7.1管理收尾和合同收尾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6.7.2项目收尾的输入、输出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7.项目范围管理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7.1项目范围和项目范围管理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7.1.1项目范围管理的作用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7.1.2项目范围管理工作包含的主要活动和流程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7.2制定范围计划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7.2.1范围计划过程的输入、输出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lastRenderedPageBreak/>
        <w:t>7.2.2范围说明书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项目论证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系统描述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项目可交付成果总述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项目成功的因素说明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7.3范围定义和工作分解结构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7.3.1范围定义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项目范围定义的内容和作用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项目范围定义的输入、输出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39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7.3.2工作分解结构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WBS的作用和意义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WBS包含的内容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39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7.3.3创建WBS所采用的方法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使用指导方针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类比法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自顶向下法、自底向上法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7.3.4 WBS创建工作的输入、输出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7.4项目范围确认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7.4.1项目范围确认的输入、输出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7.4.2项目范围确认的工作要点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制定并执行确认程序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lastRenderedPageBreak/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项目干系人对项目范围的正式承认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让系统的使用者有效参与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项目各阶段的确认与项目最终验收的确认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7.5项目范围控制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7.5.1项目范围控制涉及的主要内容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7.5.2项目范围控制与项目整体变更管理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7.5.3项目范围控制与用户需求变更的关系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8. 项目进度管理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8.1活动定义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8.1.1 活动定义与工作分解结构的关系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8.1.2里程碑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8.1.3活动定义的输入、输出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8.1.4活动定义所采用的工具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8.2活动排序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8.3活动资源估算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8.3.1活动资源估算所遵循的基本原则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8.3.2活动资源估算所采用的主要方法和技术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专家判断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按活动自底向上的估算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8.3.3活动资源估算的输入、输出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8.3.4活动资源估算所采用的工具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lastRenderedPageBreak/>
        <w:t>8.4活动历时估算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8.4.1活动历时估算内涵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8.4.2活动历时估算所采用的主要方法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专家判断、类比估算、基于定量的历时、历时的三点估算、最大活动历时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8.4.3活动历时估算的输入、输出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8.4.4活动历时估算所采用的工具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8.5制定进度计划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8.5.1进度计划编制工作所包括的主要内容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8.5.2制定进度计划的主要约束条件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8.5.3制定进度计划所采用的主要方法和技术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关键路法（CPM）、计划评审技术（PERT）、历时压缩技术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8.5.4制定进度计划的输入、输出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8.5.5制定进度计划所采用的主要工具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8.6项目进度控制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8.6.1项目进度控制概念及内容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8.6.2项目进度控制的主要手段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8.6.3项目进度控制的基本步骤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8.6.4项目进度控制的输入、输出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8.6.5项目进度控制的工具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9. 项目成本管理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9.1项目成本管理概念及相关术语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lastRenderedPageBreak/>
        <w:t>9.1.1成本与成本管理概念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项目成本概念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项目成本管理概念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项目成本失控原因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项目成本管理过程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9.1.2相关术语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全生命周期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可变成本、固定成本、直接成本、间接成本、沉没成本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管理储备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成本基准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9.2项目成本估算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9.2.1项目成本估算的主要相关因素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9.2.2项目成本估算的主要步骤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识别并分析项目成本的构成科目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估算每一成本科目的成本大小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分析成本估算结果，协调各种成本之间的比例关系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9.2.3项目成本估算的技术、方法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类比估算法（自顶向下估算法）、自底向上估算法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参数模型法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9.2.4成本估算的输入、输出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9.2.5成本估算工具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lastRenderedPageBreak/>
        <w:t>9.3项目成本预算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9.3.1项目成本预算及作用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9.3.2制定项目成本预算的步骤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将项目总成本分摊到项目工作分解结构的各个工作包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将各个工作包成本再分配到该工作包所包含的各项活动上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确定各项成本预算支出的时间计划及项目成本预算计划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9.3.3项目成本预算的技术、方法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类比估算法（自顶向下估算法）、自底向上估算法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参数模型法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9.3.4项目成本预算的输入、输出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9.3.5项目成本预算的工具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9.4项目成本控制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9.4.1项目成本控制主要内容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9.4.2项目成本的基本指标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9.4.3</w:t>
      </w:r>
      <w:proofErr w:type="gramStart"/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挣值分析</w:t>
      </w:r>
      <w:proofErr w:type="gramEnd"/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proofErr w:type="gramStart"/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挣值管理</w:t>
      </w:r>
      <w:proofErr w:type="gramEnd"/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概念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proofErr w:type="gramStart"/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挣值管理</w:t>
      </w:r>
      <w:proofErr w:type="gramEnd"/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的基本参数和指标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proofErr w:type="gramStart"/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利用挣值法</w:t>
      </w:r>
      <w:proofErr w:type="gramEnd"/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进行综合控制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9.4.4项目成本控制的输入、输出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9.4.5项目成本控制的工具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10. 项目质量管理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lastRenderedPageBreak/>
        <w:t>10.1质量管理基础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10.1.1质量、质量管理、质量保证、质量控制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10.1.2项目质量管理基本原则和目标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10.1.3项目质量管理主要活动和流程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10.1.4国际质量标准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ISO9000系列、全面质量管理（TQM）、</w:t>
      </w:r>
      <w:proofErr w:type="gramStart"/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六西格玛</w:t>
      </w:r>
      <w:proofErr w:type="gramEnd"/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10.1.5软件过程改进与能力成熟度模型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CMM/CMMI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SJT11234/SJT11235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10.2制定项目质量计划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10.2.1制定项目质量计划包含的主要活动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10.2.2制定项目质量计划所采用的主要技术、方法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效益/成本分析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基准比较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流程图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实验设计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质量成本分析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10.2.3制定项目质量计划工作的输入、输出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10.2.4制定项目质量计划工作的工具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10.3项目质量保证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10.3.1项目质量保证活动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lastRenderedPageBreak/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产品、系统、服务的质量保证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管理过程的质量保证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10.3.2项目质量保证的技术、方法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项目质量管理通用方法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过程分析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项目质量审计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10.3.3项目质量保证工作的输入、输出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10.4项目质量控制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10.4.1项目质量控制的意义、具体的实施过程与组织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10.4.2项目质量控制的技术、方法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测试、检查、统计抽样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因果图、控制图、流程图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6σ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其他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10.4.3项目质量控制的输入、输出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10.4.4项目质量控制的工具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11. 项目人力资源管理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11.1项目人力资源管理有关概念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1560" w:hanging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动机、权力、责任、绩效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11.2项目人力资源计划制定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11.2.1项目组织结构图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lastRenderedPageBreak/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一般组织结构图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组织分解结构（OBS）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责任分配矩阵（RAM）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11.2.2人员配备管理计划的作用和内容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11.2.3制定人力作用计划工作的输入、输出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11.3项目团队组织建设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11.3.1组建项目团队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人力资源获取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人力资源分配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11.3.2项目团队建设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项目团队建设的主要目标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成功的项目团队的特点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项目团队建设的四个阶段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现代激励理论体系和基本概念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项目团队建设活动的可能形式和应用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项目团队绩效评估的主要内容和作用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11.4项目团队管理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11.4.1项目团队管理的含义和内容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11.4.2项目团队管理的方法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11.4.3冲突管理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11.4.4项目团队管理的输入、输出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lastRenderedPageBreak/>
        <w:t>12. 项目沟通管理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12.1项目沟通管理的基本概念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12.1.1沟通和沟通管理的含义及特点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12.1.2沟通模型及有效沟通原则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12.2沟通管理计划编制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12.2.1沟通管理计划的主要内容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描述信息收集和文件归档的结构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描述信息发送的对象、时间、方式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项目进展状态报告的格式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用于创建和获得信息的日程表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项目干系人沟通分析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更新沟通管理计划的方法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12.2.2沟通管理计划编制的技术、方法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12.2.3沟通管理计划编制的输入、输出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12.3信息分发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12.3.1常用的沟通方式及其优缺点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12.3.2用于信息分发的技术、方法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12.3.3组织过程资产的含义和表现形式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12.3.4信息分发的输入、输出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12.4绩效报告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12.4.1绩效报告的内容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lastRenderedPageBreak/>
        <w:t>12.4.2绩效报告的主要步骤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12.4.3状态评审会议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12.5项目干系人管理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12.5.1项目干系人管理的含义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12.5.2项目干系人管理的输入、输出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13. 项目合同管理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bookmarkStart w:id="28" w:name="OLE_LINK3"/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13.1</w:t>
      </w:r>
      <w:bookmarkEnd w:id="28"/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项目合同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13.1.1合同的概念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广义合同概念和狭义合同概念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信息系统工程合同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13.1.2合同的法律特征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合同当事人自愿达成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合同当事人法律地位平等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合同以设立、变更、终止民事权利义务关系为目的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13.1.3项目管理中的合同模型及有效合同原则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13.2项目合同的分类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13.2.1按信息系统范围划分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总承包合同、单项任务承包合同、分包合同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13.2.2按项目付款方式划分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总价合同、单价合同、成本加酬金合同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13.3项目合同签订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lastRenderedPageBreak/>
        <w:t>13.3.1项目合同的内容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当事人各自权利、义务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信息系统项目质量的要求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建设单位提交有关基础资料的期限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承建单位提交阶段性及最终成果的期限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项目费用及工程款的支付方式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项目变更约定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当事人之间的其他协作条件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违约责任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13.3.2项目合同签订的注意事项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当事人的法律资格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验收时间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验收标准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技术支持服务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损害赔偿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保密约定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知识产权约定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合同附件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13.4项目合同管理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13.4.1合同管理及作用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13.4.2合同管理的主要内容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lastRenderedPageBreak/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合同的签订管理、合同的履行管理、合同档案的管理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13.5项目合同索赔处理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13.5.1索赔概念和类型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13.5.2索赔构成条件和依据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合同索赔构成条件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常见合同索赔事由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合同索赔依据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13.5.3索赔的处理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索赔程序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索赔事件处理的原则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索赔意向通知与索赔报告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索赔审核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赔偿协商、裁决与仲裁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13.5.4合同违约的管理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对建设单位违约的管理、对承建单位违约的管理、对其他类型违约的管理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14. 项目采购管理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14.1采购管理的相关概念和主要过程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14.1.1采购的含义和作用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14.1.2采购管理的主要过程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编制采购计划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编制询价计划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lastRenderedPageBreak/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询价、招投标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供方选择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合同管理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收尾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14.2编制采购计划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14.2.1采购计划编制工作的输入、输出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14.2.2用于采购计划编制工作的技术、方法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自制、外购决策分析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向专家进行咨询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14.2.3工作说明书（SOW）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工作说明书概念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工作说明书编写要求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工作说明书内容要点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14.3编制询价计划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14.3.1常见的询价文件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方案邀请书（RFP）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报价邀请书（RFQ）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询价计划编制过程常用到的其他文件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14.3.2确定对投标的评判标准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14.4询价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14.5招标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lastRenderedPageBreak/>
        <w:t>14.5.1招标人及权利和义务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14.5.2招标代理机构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招标代理机构的法律地位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招标代理机构的权利和义务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14.5.3招标方式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公开招标、邀请招标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14.5.4招标程序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14.5.5投标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14.5.6开标、评标和中标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14.5.7相关法律责任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法律责任概念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招标人的责任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投标人的责任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其他相关人的责任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14.6合同管理及收尾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14.6.1合同谈判与签订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14.6.2合同管理要点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签约方对合同的一致理解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变更控制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14.6.3合同收尾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合同收尾的主要内容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lastRenderedPageBreak/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采购审计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合同收尾的输出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15. 信息（文档）与配置管理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15.1信息系统项目相关信息（文档）及其管理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15.1.1信息系统项目相关信息（文档）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信息系统项目相关信息（文档）含义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信息系统项目相关信息（文档）种类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15.1.2信息系统项目相关信息（文档）管理的规则和方法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15.2配置管理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15.2.1配置管理有关概念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配置项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配置库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配置管理活动和流程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配置管理系统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基线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15.2.2制定配置管理计划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配置管理计划编制工作的基本步骤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配置管理计划的主要内容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15.2.3配置识别与建立基线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配置识别的基本步骤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配置识别的常用方法和原则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lastRenderedPageBreak/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建立基线的目的及其在项目实施中的应用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15.2.4建立配置管理系统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建立配置管理系统的基本步骤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配置库管理系统的基本结构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15.2.5版本管理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配置项状态变迁规则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配置项版本号控制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配置项版本控制流程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15.2.6配置状态报告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配置状态报告的内容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状态说明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15.2.7配置审核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实施配置审核的作用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实施配置审核的方法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16. 项目变更管理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16.1项目变更基本概念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16.1.1项目变更的含义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16.1.2项目变更的分类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16.1.3项目变更产生的原因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16.2变更管理的基本原则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16.3变更管理组织机构与工作程序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lastRenderedPageBreak/>
        <w:t>16.3.1组织机构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项目管理委员会（变更控制委员会）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项目三方各有专人负责变更管理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16.3.2工作程序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提出与接受变更申请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对变更的初审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变更方案论证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项目管理委员会审查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发出变更通知并开始实施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变更实施的监控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变更效果的评估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判断发生变更后的项目是否已纳入正常轨道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16.4项目变更管理的工作内容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16.4.1严格控制项目变更申请的提交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16.4.2变更控制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对进度变更的控制、对成本变更的控制、对合同变更的控制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16.4.3变更管理与其他项目管理要素之间的关系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变更管理与整体管理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变更管理与配置管理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17. 信息系统安全管理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17.1信息安全管理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lastRenderedPageBreak/>
        <w:t>17.1.1信息安全含义及目标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17.1.2信息安全管理的内容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17.2 信息系统安全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17.2.1信息系统安全概念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17.2.2信息系统安全属性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17.2.3信息系统安全管理体系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组织机构体系、管理体系、技术体系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17.3物理安全管理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17.3.1计算机机房与设施安全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计算机机房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电源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计算机设备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通信线路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17.3.2技术控制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检测监视系统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人员入/出机房和操作权限范围控制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17.3.3环境与人身安全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17.3.4电磁泄露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计算机设备防泄露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计算机设备的电磁辐射标准和电磁兼容标准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17.4人员安全管理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lastRenderedPageBreak/>
        <w:t>17.4.1安全组织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17.4.2岗位安全考核与培训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17.4.3离岗人员安全管理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17.4.4软件安全检测与验收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17.5应用系统安全管理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17.5.1应用系统安全概念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应用系统的可靠性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应用系统的安全问题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应用系统安全管理的实施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17.5.2应用软件开发的质量保证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17.5.3应用系统运行中的安全管理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系统运行安全审查目标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系统运行安全与保密的层次构成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系统运行安全检查与记录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系统运行管理制度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17.5.4应用软件维护安全管理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应用软件维护活动的类别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应用软件维护的安全管理目标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应用软件维护的工作项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应用软件维护执行步骤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18. 项目风险管理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lastRenderedPageBreak/>
        <w:t>18.1风险和风险管理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18.1.1风险含义和属性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18.1.2风险管理含义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18.1.3风险管理的主要活动和流程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18.2制定风险管理计划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18.2.1风险管理计划的内容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风险应对计划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风险应急措施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应急储备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18.2.2制定风险管理计划的输入、输出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18.3 风险识别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18.3.1风险事件和风险识别含义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18.3.2用于风险识别的方法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18.4 定性风险分析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18.4.1定性风险分析的方法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风险概率和影响评估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风险（识别检查）登记表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18.4.2定性风险分析的输入、输出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18.5定量风险分析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18.5.1数据收集和表示的方法及应用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期望货币值（EMV）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lastRenderedPageBreak/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计算分析因子（DSMC）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计划评审技术（PERT）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蒙特卡罗（Monte Carlo）分析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风险（识别检查）登记表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18.6应对风险的基本措施（规避、接受、减轻、转移）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18.7风险监控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18.7.1风险监控的目的和主要工作内容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分析监控的目的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执行风险管理计划和风险管理流程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采取应急措施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采取权变措施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18.7.2用于风险监控的技术、方法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19. 项目收尾管理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19.1项目收尾的内容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项目验收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项目总结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项目评估审计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19.2对信息系统的后续工作的支持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19.3项目组人员转移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20. 知识产权管理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20.1知识产权管理概念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lastRenderedPageBreak/>
        <w:t>20.2知识产权管理相关法律法规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20.3知识产权管理工作的范围和内容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20.4知识产权管理要项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21. 法律法规和标准规范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21.1 法律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1560" w:hanging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合同法、招投标法、著作权法、政府采购法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21.2 软件工程的国家标准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39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21.2.1 基础标准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软件工程术语 GB/T 11457-1995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信息处理  数据流程图、程序流程图、系统流程图、程序网络图和系统资源图的文件编辑符号及约定 GB 1526-1989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信息处理系统  计算机系统配置图符号及约定 GB/T 14085-1993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39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21.2.2 开发标准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信息技术  软件生存周期过程 GB/T 8566-2001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软件支持环境 GB/T 15853-1995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软件维护指南 GB/T 14079-1993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21.2.3 文档标准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软件文档管理指南  GB/T 16680-1996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计算机软件产品开发文件编制指南 GB/T 8567-1988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计算机软件需求说明编制指南 GB/T 9385-1988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839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21.2.4 管理标准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计算机软件配置管理计划规范 GB/T 12505-1990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lastRenderedPageBreak/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信息技术 软件产品评价 质量特性及其使用指南 GB/T 16260-2002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计算机软件质量保证计划规范 GB/T 12504-1990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计算机软件可靠性和可维护性管理 GB/T 14394-1993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22. 专业英语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hanging="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能熟练阅读和准确理解相关领域的英文资料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23. 系统集成项目管理工程师职业道德规范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二</w:t>
      </w:r>
      <w:r w:rsidRPr="0008162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081620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系统集成项目管理应用技术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1. 可行性研究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hanging="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项目的机会选择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hanging="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初步可行性研究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hanging="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详细可行性研究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2. 项目立项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hanging="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立项管理过程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hanging="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建设方的立项管理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hanging="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承建方的立项管理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3. 合同管理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hanging="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合同及合同的要件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hanging="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合同谈判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hanging="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合同签订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hanging="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lastRenderedPageBreak/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合同履行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hanging="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合同变更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hanging="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合同终止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hanging="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合同收尾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4. 项目启动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hanging="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项目启动的过程和技术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hanging="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项目章程的制订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hanging="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项目的约束条件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hanging="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对项目的假定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5. 项目管理计划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hanging="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项目管理计划的内容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hanging="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项目管理计划的制订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6. 项目实施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hanging="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项目实施阶段项目管理师的地位、作用和任务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hanging="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项目实施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7. 项目监督与控制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hanging="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项目监督与控制过程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hanging="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整体变更控制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hanging="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范围变化控制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hanging="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进度控制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hanging="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成本控制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hanging="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lastRenderedPageBreak/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质量控制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hanging="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技术评审与管理评审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hanging="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绩效和状态报告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8. 项目收尾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hanging="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项目收尾的内容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hanging="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项目验收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9.信息系统的运营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hanging="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信息系统的运行维护的意义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hanging="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信息系统的运行维护管理计划的制定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hanging="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信息系统的运行维护管理计划的执行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hanging="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信息系统的运行维护过程的监控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hanging="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信息系统的运行维护过程的持续改进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hanging="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变更管理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10. 信息（文档）与配置管理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hanging="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信息（文档）管理过程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hanging="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制定配置管理计划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hanging="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配置识别与建立基线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hanging="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建立配置管理系统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hanging="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版本管理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hanging="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配置状态报告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hanging="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配置审核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lastRenderedPageBreak/>
        <w:t>11. 信息系统安全管理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hanging="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信息安全管理的组织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hanging="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信息安全管理计划的制定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hanging="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信息安全管理计划的执行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720" w:hanging="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081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  </w:t>
      </w:r>
      <w:r w:rsidRPr="00081620">
        <w:rPr>
          <w:rFonts w:ascii="宋体" w:eastAsia="宋体" w:hAnsi="宋体" w:cs="Arial" w:hint="eastAsia"/>
          <w:color w:val="000000"/>
          <w:kern w:val="0"/>
          <w:szCs w:val="21"/>
        </w:rPr>
        <w:t>信息安全管理过程的监控与改进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10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10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Arial" w:eastAsia="宋体" w:hAnsi="Arial" w:cs="Arial"/>
          <w:color w:val="000000"/>
          <w:kern w:val="0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081620">
        <w:rPr>
          <w:rFonts w:ascii="Arial" w:eastAsia="宋体" w:hAnsi="Arial" w:cs="Arial"/>
          <w:color w:val="000000"/>
          <w:kern w:val="0"/>
          <w:szCs w:val="21"/>
        </w:rPr>
        <w:t>刘俊平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10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Arial" w:eastAsia="宋体" w:hAnsi="Arial" w:cs="Arial"/>
          <w:color w:val="000000"/>
          <w:kern w:val="0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2012</w:t>
      </w:r>
      <w:r w:rsidRPr="00081620">
        <w:rPr>
          <w:rFonts w:ascii="Arial" w:eastAsia="宋体" w:hAnsi="Arial" w:cs="Arial"/>
          <w:color w:val="000000"/>
          <w:kern w:val="0"/>
          <w:szCs w:val="21"/>
        </w:rPr>
        <w:t>年</w:t>
      </w:r>
      <w:r w:rsidRPr="00081620">
        <w:rPr>
          <w:rFonts w:ascii="Arial" w:eastAsia="宋体" w:hAnsi="Arial" w:cs="Arial"/>
          <w:color w:val="000000"/>
          <w:kern w:val="0"/>
          <w:szCs w:val="21"/>
        </w:rPr>
        <w:t>11</w:t>
      </w:r>
      <w:r w:rsidRPr="00081620">
        <w:rPr>
          <w:rFonts w:ascii="Arial" w:eastAsia="宋体" w:hAnsi="Arial" w:cs="Arial"/>
          <w:color w:val="000000"/>
          <w:kern w:val="0"/>
          <w:szCs w:val="21"/>
        </w:rPr>
        <w:t>月</w:t>
      </w:r>
      <w:r w:rsidRPr="00081620">
        <w:rPr>
          <w:rFonts w:ascii="Arial" w:eastAsia="宋体" w:hAnsi="Arial" w:cs="Arial"/>
          <w:color w:val="000000"/>
          <w:kern w:val="0"/>
          <w:szCs w:val="21"/>
        </w:rPr>
        <w:t>30</w:t>
      </w:r>
      <w:r w:rsidRPr="00081620">
        <w:rPr>
          <w:rFonts w:ascii="Arial" w:eastAsia="宋体" w:hAnsi="Arial" w:cs="Arial"/>
          <w:color w:val="000000"/>
          <w:kern w:val="0"/>
          <w:szCs w:val="21"/>
        </w:rPr>
        <w:t>日</w:t>
      </w:r>
      <w:r w:rsidRPr="00081620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081620">
        <w:rPr>
          <w:rFonts w:ascii="Arial" w:eastAsia="宋体" w:hAnsi="Arial" w:cs="Arial"/>
          <w:color w:val="000000"/>
          <w:kern w:val="0"/>
          <w:szCs w:val="21"/>
        </w:rPr>
        <w:t>于武汉大学工学部</w:t>
      </w:r>
      <w:r w:rsidRPr="00081620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三、题型举例－刘俊平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10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b/>
          <w:bCs/>
          <w:color w:val="333333"/>
          <w:kern w:val="0"/>
          <w:sz w:val="18"/>
          <w:szCs w:val="18"/>
        </w:rPr>
        <w:t>（一）选择题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10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   一般来说变更控制流程的作用不包括</w:t>
      </w:r>
      <w:r w:rsidRPr="00081620">
        <w:rPr>
          <w:rFonts w:ascii="宋体" w:eastAsia="宋体" w:hAnsi="宋体" w:cs="Arial" w:hint="eastAsia"/>
          <w:color w:val="333333"/>
          <w:kern w:val="0"/>
          <w:sz w:val="18"/>
          <w:szCs w:val="18"/>
          <w:u w:val="single"/>
        </w:rPr>
        <w:t>（1） </w:t>
      </w:r>
      <w:r w:rsidRPr="00081620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。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10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   （1）A.列出要求变更的手续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10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        B.记录要求变更的事项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10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        C.描述管理层对变更的影响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10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        D.确定要批准还是否决变更请求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10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b/>
          <w:bCs/>
          <w:color w:val="333333"/>
          <w:kern w:val="0"/>
          <w:sz w:val="18"/>
          <w:szCs w:val="18"/>
        </w:rPr>
        <w:t>（二）问答题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10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    某信息系统集成公司最近承接了一项工程，其中包括了8个基本活动。这些活动的名词、完成每个活动所需的时间以及其他活动之间的关系如下表所示：</w:t>
      </w:r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81620" w:rsidRPr="00081620" w:rsidTr="00081620">
        <w:tc>
          <w:tcPr>
            <w:tcW w:w="2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1620" w:rsidRPr="00081620" w:rsidRDefault="00081620" w:rsidP="0008162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620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活动名称</w:t>
            </w:r>
          </w:p>
        </w:tc>
        <w:tc>
          <w:tcPr>
            <w:tcW w:w="28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1620" w:rsidRPr="00081620" w:rsidRDefault="00081620" w:rsidP="0008162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620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所需的时间（天）</w:t>
            </w:r>
          </w:p>
        </w:tc>
        <w:tc>
          <w:tcPr>
            <w:tcW w:w="28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1620" w:rsidRPr="00081620" w:rsidRDefault="00081620" w:rsidP="0008162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620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前置活动</w:t>
            </w:r>
          </w:p>
        </w:tc>
      </w:tr>
      <w:tr w:rsidR="00081620" w:rsidRPr="00081620" w:rsidTr="00081620">
        <w:tc>
          <w:tcPr>
            <w:tcW w:w="2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1620" w:rsidRPr="00081620" w:rsidRDefault="00081620" w:rsidP="0008162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620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A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1620" w:rsidRPr="00081620" w:rsidRDefault="00081620" w:rsidP="0008162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620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1620" w:rsidRPr="00081620" w:rsidRDefault="00081620" w:rsidP="0008162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620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 </w:t>
            </w:r>
          </w:p>
        </w:tc>
      </w:tr>
      <w:tr w:rsidR="00081620" w:rsidRPr="00081620" w:rsidTr="00081620">
        <w:tc>
          <w:tcPr>
            <w:tcW w:w="2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1620" w:rsidRPr="00081620" w:rsidRDefault="00081620" w:rsidP="0008162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620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B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1620" w:rsidRPr="00081620" w:rsidRDefault="00081620" w:rsidP="0008162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620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6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1620" w:rsidRPr="00081620" w:rsidRDefault="00081620" w:rsidP="0008162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620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 </w:t>
            </w:r>
          </w:p>
        </w:tc>
      </w:tr>
      <w:tr w:rsidR="00081620" w:rsidRPr="00081620" w:rsidTr="00081620">
        <w:tc>
          <w:tcPr>
            <w:tcW w:w="2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1620" w:rsidRPr="00081620" w:rsidRDefault="00081620" w:rsidP="0008162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620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lastRenderedPageBreak/>
              <w:t>C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1620" w:rsidRPr="00081620" w:rsidRDefault="00081620" w:rsidP="0008162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620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1620" w:rsidRPr="00081620" w:rsidRDefault="00081620" w:rsidP="0008162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620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A</w:t>
            </w:r>
          </w:p>
        </w:tc>
      </w:tr>
      <w:tr w:rsidR="00081620" w:rsidRPr="00081620" w:rsidTr="00081620">
        <w:tc>
          <w:tcPr>
            <w:tcW w:w="2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1620" w:rsidRPr="00081620" w:rsidRDefault="00081620" w:rsidP="0008162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620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1620" w:rsidRPr="00081620" w:rsidRDefault="00081620" w:rsidP="0008162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620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1620" w:rsidRPr="00081620" w:rsidRDefault="00081620" w:rsidP="0008162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620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B，C</w:t>
            </w:r>
          </w:p>
        </w:tc>
      </w:tr>
      <w:tr w:rsidR="00081620" w:rsidRPr="00081620" w:rsidTr="00081620">
        <w:tc>
          <w:tcPr>
            <w:tcW w:w="2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1620" w:rsidRPr="00081620" w:rsidRDefault="00081620" w:rsidP="0008162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620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E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1620" w:rsidRPr="00081620" w:rsidRDefault="00081620" w:rsidP="0008162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620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1620" w:rsidRPr="00081620" w:rsidRDefault="00081620" w:rsidP="0008162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620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A</w:t>
            </w:r>
          </w:p>
        </w:tc>
      </w:tr>
      <w:tr w:rsidR="00081620" w:rsidRPr="00081620" w:rsidTr="00081620">
        <w:tc>
          <w:tcPr>
            <w:tcW w:w="2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1620" w:rsidRPr="00081620" w:rsidRDefault="00081620" w:rsidP="0008162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620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F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1620" w:rsidRPr="00081620" w:rsidRDefault="00081620" w:rsidP="0008162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620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1620" w:rsidRPr="00081620" w:rsidRDefault="00081620" w:rsidP="0008162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620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D，E</w:t>
            </w:r>
          </w:p>
        </w:tc>
      </w:tr>
      <w:tr w:rsidR="00081620" w:rsidRPr="00081620" w:rsidTr="00081620">
        <w:tc>
          <w:tcPr>
            <w:tcW w:w="2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1620" w:rsidRPr="00081620" w:rsidRDefault="00081620" w:rsidP="0008162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620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G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1620" w:rsidRPr="00081620" w:rsidRDefault="00081620" w:rsidP="0008162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620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1620" w:rsidRPr="00081620" w:rsidRDefault="00081620" w:rsidP="0008162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620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D</w:t>
            </w:r>
          </w:p>
        </w:tc>
      </w:tr>
      <w:tr w:rsidR="00081620" w:rsidRPr="00081620" w:rsidTr="00081620">
        <w:tc>
          <w:tcPr>
            <w:tcW w:w="2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1620" w:rsidRPr="00081620" w:rsidRDefault="00081620" w:rsidP="0008162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620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H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1620" w:rsidRPr="00081620" w:rsidRDefault="00081620" w:rsidP="0008162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620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1620" w:rsidRPr="00081620" w:rsidRDefault="00081620" w:rsidP="0008162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620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F</w:t>
            </w:r>
          </w:p>
        </w:tc>
      </w:tr>
    </w:tbl>
    <w:p w:rsidR="00081620" w:rsidRPr="00081620" w:rsidRDefault="00081620" w:rsidP="00081620">
      <w:pPr>
        <w:widowControl/>
        <w:shd w:val="clear" w:color="auto" w:fill="FFFFFF"/>
        <w:spacing w:line="390" w:lineRule="atLeast"/>
        <w:ind w:left="10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 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10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b/>
          <w:bCs/>
          <w:color w:val="333333"/>
          <w:kern w:val="0"/>
          <w:sz w:val="18"/>
          <w:szCs w:val="18"/>
        </w:rPr>
        <w:t>【问题1】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10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    为了便于对该工程的进度分析，请画出进度进化</w:t>
      </w:r>
      <w:proofErr w:type="gramStart"/>
      <w:r w:rsidRPr="00081620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箭</w:t>
      </w:r>
      <w:proofErr w:type="gramEnd"/>
      <w:r w:rsidRPr="00081620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线图。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10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b/>
          <w:bCs/>
          <w:color w:val="333333"/>
          <w:kern w:val="0"/>
          <w:sz w:val="18"/>
          <w:szCs w:val="18"/>
        </w:rPr>
        <w:t>【问题2】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10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    请写出该工程计划图中所有的关键路径。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10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b/>
          <w:bCs/>
          <w:color w:val="333333"/>
          <w:kern w:val="0"/>
          <w:sz w:val="18"/>
          <w:szCs w:val="18"/>
        </w:rPr>
        <w:t>【问题3】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10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    请写出活动E的最早开始时间、最早结束时间、最迟开始时间和最迟结束时间。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10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b/>
          <w:bCs/>
          <w:color w:val="333333"/>
          <w:kern w:val="0"/>
          <w:sz w:val="18"/>
          <w:szCs w:val="18"/>
        </w:rPr>
        <w:t>【问题4】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10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    如果活动C的实际执行时间比原计划多用了1天，是否会影响这整个工程的工期？为什么？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10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10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Arial" w:eastAsia="宋体" w:hAnsi="Arial" w:cs="Arial"/>
          <w:color w:val="000000"/>
          <w:kern w:val="0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081620">
        <w:rPr>
          <w:rFonts w:ascii="Arial" w:eastAsia="宋体" w:hAnsi="Arial" w:cs="Arial"/>
          <w:color w:val="000000"/>
          <w:kern w:val="0"/>
          <w:szCs w:val="21"/>
        </w:rPr>
        <w:t>刘俊平</w:t>
      </w:r>
    </w:p>
    <w:p w:rsidR="00081620" w:rsidRPr="00081620" w:rsidRDefault="00081620" w:rsidP="00081620">
      <w:pPr>
        <w:widowControl/>
        <w:shd w:val="clear" w:color="auto" w:fill="FFFFFF"/>
        <w:spacing w:line="390" w:lineRule="atLeast"/>
        <w:ind w:left="10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1620">
        <w:rPr>
          <w:rFonts w:ascii="Arial" w:eastAsia="宋体" w:hAnsi="Arial" w:cs="Arial"/>
          <w:color w:val="000000"/>
          <w:kern w:val="0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2012</w:t>
      </w:r>
      <w:r w:rsidRPr="00081620">
        <w:rPr>
          <w:rFonts w:ascii="Arial" w:eastAsia="宋体" w:hAnsi="Arial" w:cs="Arial"/>
          <w:color w:val="000000"/>
          <w:kern w:val="0"/>
          <w:szCs w:val="21"/>
        </w:rPr>
        <w:t>年</w:t>
      </w:r>
      <w:r w:rsidRPr="00081620">
        <w:rPr>
          <w:rFonts w:ascii="Arial" w:eastAsia="宋体" w:hAnsi="Arial" w:cs="Arial"/>
          <w:color w:val="000000"/>
          <w:kern w:val="0"/>
          <w:szCs w:val="21"/>
        </w:rPr>
        <w:t>11</w:t>
      </w:r>
      <w:r w:rsidRPr="00081620">
        <w:rPr>
          <w:rFonts w:ascii="Arial" w:eastAsia="宋体" w:hAnsi="Arial" w:cs="Arial"/>
          <w:color w:val="000000"/>
          <w:kern w:val="0"/>
          <w:szCs w:val="21"/>
        </w:rPr>
        <w:t>月</w:t>
      </w:r>
      <w:r w:rsidRPr="00081620">
        <w:rPr>
          <w:rFonts w:ascii="Arial" w:eastAsia="宋体" w:hAnsi="Arial" w:cs="Arial"/>
          <w:color w:val="000000"/>
          <w:kern w:val="0"/>
          <w:szCs w:val="21"/>
        </w:rPr>
        <w:t>30</w:t>
      </w:r>
      <w:r w:rsidRPr="00081620">
        <w:rPr>
          <w:rFonts w:ascii="Arial" w:eastAsia="宋体" w:hAnsi="Arial" w:cs="Arial"/>
          <w:color w:val="000000"/>
          <w:kern w:val="0"/>
          <w:szCs w:val="21"/>
        </w:rPr>
        <w:t>日</w:t>
      </w:r>
      <w:r w:rsidRPr="00081620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081620">
        <w:rPr>
          <w:rFonts w:ascii="Arial" w:eastAsia="宋体" w:hAnsi="Arial" w:cs="Arial"/>
          <w:color w:val="000000"/>
          <w:kern w:val="0"/>
          <w:szCs w:val="21"/>
        </w:rPr>
        <w:t>于武汉大学工学部</w:t>
      </w:r>
    </w:p>
    <w:p w:rsidR="00081620" w:rsidRPr="00081620" w:rsidRDefault="00081620" w:rsidP="0008162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81620">
        <w:rPr>
          <w:rFonts w:ascii="宋体" w:eastAsia="宋体" w:hAnsi="宋体" w:cs="宋体" w:hint="eastAsia"/>
          <w:kern w:val="0"/>
          <w:sz w:val="18"/>
          <w:szCs w:val="18"/>
        </w:rPr>
        <w:t>更多</w:t>
      </w:r>
      <w:r w:rsidRPr="00081620">
        <w:rPr>
          <w:rFonts w:ascii="宋体" w:eastAsia="宋体" w:hAnsi="宋体" w:cs="宋体"/>
          <w:kern w:val="0"/>
          <w:sz w:val="18"/>
          <w:szCs w:val="18"/>
        </w:rPr>
        <w:fldChar w:fldCharType="begin"/>
      </w:r>
      <w:r w:rsidRPr="00081620">
        <w:rPr>
          <w:rFonts w:ascii="宋体" w:eastAsia="宋体" w:hAnsi="宋体" w:cs="宋体"/>
          <w:kern w:val="0"/>
          <w:sz w:val="18"/>
          <w:szCs w:val="18"/>
        </w:rPr>
        <w:instrText xml:space="preserve"> HYPERLINK "http://blog.csdn.net/pmpljp/article/details/8244902" \o "累计分享0次" </w:instrText>
      </w:r>
      <w:r w:rsidRPr="00081620">
        <w:rPr>
          <w:rFonts w:ascii="宋体" w:eastAsia="宋体" w:hAnsi="宋体" w:cs="宋体"/>
          <w:kern w:val="0"/>
          <w:sz w:val="18"/>
          <w:szCs w:val="18"/>
        </w:rPr>
        <w:fldChar w:fldCharType="separate"/>
      </w:r>
      <w:r w:rsidRPr="00081620">
        <w:rPr>
          <w:rFonts w:ascii="宋体" w:eastAsia="宋体" w:hAnsi="宋体" w:cs="宋体"/>
          <w:color w:val="454545"/>
          <w:kern w:val="0"/>
          <w:sz w:val="18"/>
          <w:szCs w:val="18"/>
          <w:u w:val="single"/>
        </w:rPr>
        <w:t>0</w:t>
      </w:r>
      <w:r w:rsidRPr="00081620">
        <w:rPr>
          <w:rFonts w:ascii="宋体" w:eastAsia="宋体" w:hAnsi="宋体" w:cs="宋体"/>
          <w:kern w:val="0"/>
          <w:sz w:val="18"/>
          <w:szCs w:val="18"/>
        </w:rPr>
        <w:fldChar w:fldCharType="end"/>
      </w:r>
    </w:p>
    <w:p w:rsidR="00081620" w:rsidRPr="00081620" w:rsidRDefault="00081620" w:rsidP="0008162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081620">
        <w:rPr>
          <w:rFonts w:ascii="Arial" w:eastAsia="宋体" w:hAnsi="Symbol" w:cs="Arial"/>
          <w:color w:val="666666"/>
          <w:kern w:val="0"/>
          <w:sz w:val="18"/>
          <w:szCs w:val="18"/>
        </w:rPr>
        <w:t></w:t>
      </w:r>
      <w:r w:rsidRPr="00081620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 </w:t>
      </w:r>
      <w:r w:rsidRPr="00081620">
        <w:rPr>
          <w:rFonts w:ascii="Arial" w:eastAsia="宋体" w:hAnsi="Arial" w:cs="Arial"/>
          <w:color w:val="666666"/>
          <w:kern w:val="0"/>
          <w:sz w:val="18"/>
          <w:szCs w:val="18"/>
        </w:rPr>
        <w:t>上一篇：</w:t>
      </w:r>
      <w:r w:rsidRPr="00081620">
        <w:rPr>
          <w:rFonts w:ascii="Arial" w:eastAsia="宋体" w:hAnsi="Arial" w:cs="Arial"/>
          <w:color w:val="666666"/>
          <w:kern w:val="0"/>
          <w:sz w:val="18"/>
          <w:szCs w:val="18"/>
        </w:rPr>
        <w:fldChar w:fldCharType="begin"/>
      </w:r>
      <w:r w:rsidRPr="00081620">
        <w:rPr>
          <w:rFonts w:ascii="Arial" w:eastAsia="宋体" w:hAnsi="Arial" w:cs="Arial"/>
          <w:color w:val="666666"/>
          <w:kern w:val="0"/>
          <w:sz w:val="18"/>
          <w:szCs w:val="18"/>
        </w:rPr>
        <w:instrText xml:space="preserve"> HYPERLINK "http://blog.csdn.net/pmpljp/article/details/8214064" </w:instrText>
      </w:r>
      <w:r w:rsidRPr="00081620">
        <w:rPr>
          <w:rFonts w:ascii="Arial" w:eastAsia="宋体" w:hAnsi="Arial" w:cs="Arial"/>
          <w:color w:val="666666"/>
          <w:kern w:val="0"/>
          <w:sz w:val="18"/>
          <w:szCs w:val="18"/>
        </w:rPr>
        <w:fldChar w:fldCharType="separate"/>
      </w:r>
      <w:r w:rsidRPr="00081620">
        <w:rPr>
          <w:rFonts w:ascii="Arial" w:eastAsia="宋体" w:hAnsi="Arial" w:cs="Arial"/>
          <w:color w:val="FF9900"/>
          <w:kern w:val="0"/>
          <w:sz w:val="18"/>
          <w:szCs w:val="18"/>
          <w:u w:val="single"/>
        </w:rPr>
        <w:t>【修身】喝水解决身体的</w:t>
      </w:r>
      <w:r w:rsidRPr="00081620">
        <w:rPr>
          <w:rFonts w:ascii="Arial" w:eastAsia="宋体" w:hAnsi="Arial" w:cs="Arial"/>
          <w:color w:val="FF9900"/>
          <w:kern w:val="0"/>
          <w:sz w:val="18"/>
          <w:szCs w:val="18"/>
          <w:u w:val="single"/>
        </w:rPr>
        <w:t>“</w:t>
      </w:r>
      <w:r w:rsidRPr="00081620">
        <w:rPr>
          <w:rFonts w:ascii="Arial" w:eastAsia="宋体" w:hAnsi="Arial" w:cs="Arial"/>
          <w:color w:val="FF9900"/>
          <w:kern w:val="0"/>
          <w:sz w:val="18"/>
          <w:szCs w:val="18"/>
          <w:u w:val="single"/>
        </w:rPr>
        <w:t>小毛病</w:t>
      </w:r>
      <w:r w:rsidRPr="00081620">
        <w:rPr>
          <w:rFonts w:ascii="Arial" w:eastAsia="宋体" w:hAnsi="Arial" w:cs="Arial"/>
          <w:color w:val="FF9900"/>
          <w:kern w:val="0"/>
          <w:sz w:val="18"/>
          <w:szCs w:val="18"/>
          <w:u w:val="single"/>
        </w:rPr>
        <w:t>”</w:t>
      </w:r>
      <w:r w:rsidRPr="00081620">
        <w:rPr>
          <w:rFonts w:ascii="Arial" w:eastAsia="宋体" w:hAnsi="Arial" w:cs="Arial"/>
          <w:color w:val="666666"/>
          <w:kern w:val="0"/>
          <w:sz w:val="18"/>
          <w:szCs w:val="18"/>
        </w:rPr>
        <w:fldChar w:fldCharType="end"/>
      </w:r>
    </w:p>
    <w:p w:rsidR="00081620" w:rsidRPr="00081620" w:rsidRDefault="00081620" w:rsidP="0008162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081620">
        <w:rPr>
          <w:rFonts w:ascii="Arial" w:eastAsia="宋体" w:hAnsi="Symbol" w:cs="Arial"/>
          <w:color w:val="666666"/>
          <w:kern w:val="0"/>
          <w:sz w:val="18"/>
          <w:szCs w:val="18"/>
        </w:rPr>
        <w:t></w:t>
      </w:r>
      <w:r w:rsidRPr="00081620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 </w:t>
      </w:r>
      <w:r w:rsidRPr="00081620">
        <w:rPr>
          <w:rFonts w:ascii="Arial" w:eastAsia="宋体" w:hAnsi="Arial" w:cs="Arial"/>
          <w:color w:val="666666"/>
          <w:kern w:val="0"/>
          <w:sz w:val="18"/>
          <w:szCs w:val="18"/>
        </w:rPr>
        <w:t>下一篇：</w:t>
      </w:r>
      <w:r w:rsidRPr="00081620">
        <w:rPr>
          <w:rFonts w:ascii="Arial" w:eastAsia="宋体" w:hAnsi="Arial" w:cs="Arial"/>
          <w:color w:val="666666"/>
          <w:kern w:val="0"/>
          <w:sz w:val="18"/>
          <w:szCs w:val="18"/>
        </w:rPr>
        <w:fldChar w:fldCharType="begin"/>
      </w:r>
      <w:r w:rsidRPr="00081620">
        <w:rPr>
          <w:rFonts w:ascii="Arial" w:eastAsia="宋体" w:hAnsi="Arial" w:cs="Arial"/>
          <w:color w:val="666666"/>
          <w:kern w:val="0"/>
          <w:sz w:val="18"/>
          <w:szCs w:val="18"/>
        </w:rPr>
        <w:instrText xml:space="preserve"> HYPERLINK "http://blog.csdn.net/pmpljp/article/details/8244911" </w:instrText>
      </w:r>
      <w:r w:rsidRPr="00081620">
        <w:rPr>
          <w:rFonts w:ascii="Arial" w:eastAsia="宋体" w:hAnsi="Arial" w:cs="Arial"/>
          <w:color w:val="666666"/>
          <w:kern w:val="0"/>
          <w:sz w:val="18"/>
          <w:szCs w:val="18"/>
        </w:rPr>
        <w:fldChar w:fldCharType="separate"/>
      </w:r>
      <w:r w:rsidRPr="00081620">
        <w:rPr>
          <w:rFonts w:ascii="Arial" w:eastAsia="宋体" w:hAnsi="Arial" w:cs="Arial"/>
          <w:color w:val="FF9900"/>
          <w:kern w:val="0"/>
          <w:sz w:val="18"/>
          <w:szCs w:val="18"/>
          <w:u w:val="single"/>
        </w:rPr>
        <w:t>【考纲】</w:t>
      </w:r>
      <w:r w:rsidRPr="00081620">
        <w:rPr>
          <w:rFonts w:ascii="Arial" w:eastAsia="宋体" w:hAnsi="Arial" w:cs="Arial"/>
          <w:color w:val="FF9900"/>
          <w:kern w:val="0"/>
          <w:sz w:val="18"/>
          <w:szCs w:val="18"/>
          <w:u w:val="single"/>
        </w:rPr>
        <w:t>2013</w:t>
      </w:r>
      <w:r w:rsidRPr="00081620">
        <w:rPr>
          <w:rFonts w:ascii="Arial" w:eastAsia="宋体" w:hAnsi="Arial" w:cs="Arial"/>
          <w:color w:val="FF9900"/>
          <w:kern w:val="0"/>
          <w:sz w:val="18"/>
          <w:szCs w:val="18"/>
          <w:u w:val="single"/>
        </w:rPr>
        <w:t>年信息系统项目管理师（高级）考试大纲－刘俊平</w:t>
      </w:r>
      <w:r w:rsidRPr="00081620">
        <w:rPr>
          <w:rFonts w:ascii="Arial" w:eastAsia="宋体" w:hAnsi="Arial" w:cs="Arial"/>
          <w:color w:val="666666"/>
          <w:kern w:val="0"/>
          <w:sz w:val="18"/>
          <w:szCs w:val="18"/>
        </w:rPr>
        <w:fldChar w:fldCharType="end"/>
      </w:r>
    </w:p>
    <w:p w:rsidR="00081620" w:rsidRPr="00081620" w:rsidRDefault="00081620" w:rsidP="00081620">
      <w:pPr>
        <w:widowControl/>
        <w:shd w:val="clear" w:color="auto" w:fill="FFFFFF"/>
        <w:spacing w:line="450" w:lineRule="atLeast"/>
        <w:ind w:firstLine="75"/>
        <w:jc w:val="left"/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</w:pPr>
      <w:r w:rsidRPr="00081620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查看评论</w:t>
      </w:r>
      <w:bookmarkStart w:id="29" w:name="comments"/>
      <w:bookmarkEnd w:id="29"/>
    </w:p>
    <w:p w:rsidR="00081620" w:rsidRPr="00081620" w:rsidRDefault="00081620" w:rsidP="00081620">
      <w:pPr>
        <w:widowControl/>
        <w:shd w:val="clear" w:color="auto" w:fill="F8FCFB"/>
        <w:spacing w:line="390" w:lineRule="atLeast"/>
        <w:ind w:left="150" w:right="150"/>
        <w:jc w:val="left"/>
        <w:rPr>
          <w:rFonts w:ascii="Arial" w:eastAsia="宋体" w:hAnsi="Arial" w:cs="Arial"/>
          <w:color w:val="888888"/>
          <w:kern w:val="0"/>
          <w:sz w:val="18"/>
          <w:szCs w:val="18"/>
        </w:rPr>
      </w:pPr>
      <w:r w:rsidRPr="00081620">
        <w:rPr>
          <w:rFonts w:ascii="Arial" w:eastAsia="宋体" w:hAnsi="Arial" w:cs="Arial"/>
          <w:color w:val="888888"/>
          <w:kern w:val="0"/>
          <w:sz w:val="18"/>
          <w:szCs w:val="18"/>
        </w:rPr>
        <w:lastRenderedPageBreak/>
        <w:t>3</w:t>
      </w:r>
      <w:r w:rsidRPr="00081620">
        <w:rPr>
          <w:rFonts w:ascii="Arial" w:eastAsia="宋体" w:hAnsi="Arial" w:cs="Arial"/>
          <w:color w:val="888888"/>
          <w:kern w:val="0"/>
          <w:sz w:val="18"/>
          <w:szCs w:val="18"/>
        </w:rPr>
        <w:t>楼</w:t>
      </w:r>
      <w:r w:rsidRPr="00081620">
        <w:rPr>
          <w:rFonts w:ascii="Arial" w:eastAsia="宋体" w:hAnsi="Arial" w:cs="Arial"/>
          <w:color w:val="888888"/>
          <w:kern w:val="0"/>
          <w:sz w:val="18"/>
          <w:szCs w:val="18"/>
        </w:rPr>
        <w:t> </w:t>
      </w:r>
      <w:proofErr w:type="spellStart"/>
      <w:r w:rsidRPr="00081620">
        <w:rPr>
          <w:rFonts w:ascii="Arial" w:eastAsia="宋体" w:hAnsi="Arial" w:cs="Arial"/>
          <w:color w:val="888888"/>
          <w:kern w:val="0"/>
          <w:sz w:val="18"/>
          <w:szCs w:val="18"/>
        </w:rPr>
        <w:fldChar w:fldCharType="begin"/>
      </w:r>
      <w:r w:rsidRPr="00081620">
        <w:rPr>
          <w:rFonts w:ascii="Arial" w:eastAsia="宋体" w:hAnsi="Arial" w:cs="Arial"/>
          <w:color w:val="888888"/>
          <w:kern w:val="0"/>
          <w:sz w:val="18"/>
          <w:szCs w:val="18"/>
        </w:rPr>
        <w:instrText xml:space="preserve"> HYPERLINK "http://blog.csdn.net/pmpljp" \t "_blank" </w:instrText>
      </w:r>
      <w:r w:rsidRPr="00081620">
        <w:rPr>
          <w:rFonts w:ascii="Arial" w:eastAsia="宋体" w:hAnsi="Arial" w:cs="Arial"/>
          <w:color w:val="888888"/>
          <w:kern w:val="0"/>
          <w:sz w:val="18"/>
          <w:szCs w:val="18"/>
        </w:rPr>
        <w:fldChar w:fldCharType="separate"/>
      </w:r>
      <w:r w:rsidRPr="00081620">
        <w:rPr>
          <w:rFonts w:ascii="Arial" w:eastAsia="宋体" w:hAnsi="Arial" w:cs="Arial"/>
          <w:color w:val="336699"/>
          <w:kern w:val="0"/>
          <w:sz w:val="18"/>
          <w:szCs w:val="18"/>
          <w:u w:val="single"/>
        </w:rPr>
        <w:t>pmpljp</w:t>
      </w:r>
      <w:proofErr w:type="spellEnd"/>
      <w:r w:rsidRPr="00081620">
        <w:rPr>
          <w:rFonts w:ascii="Arial" w:eastAsia="宋体" w:hAnsi="Arial" w:cs="Arial"/>
          <w:color w:val="888888"/>
          <w:kern w:val="0"/>
          <w:sz w:val="18"/>
          <w:szCs w:val="18"/>
        </w:rPr>
        <w:fldChar w:fldCharType="end"/>
      </w:r>
      <w:r w:rsidRPr="00081620">
        <w:rPr>
          <w:rFonts w:ascii="Arial" w:eastAsia="宋体" w:hAnsi="Arial" w:cs="Arial"/>
          <w:color w:val="888888"/>
          <w:kern w:val="0"/>
          <w:sz w:val="18"/>
          <w:szCs w:val="18"/>
        </w:rPr>
        <w:t> 2014-02-11 11:44</w:t>
      </w:r>
      <w:r w:rsidRPr="00081620">
        <w:rPr>
          <w:rFonts w:ascii="Arial" w:eastAsia="宋体" w:hAnsi="Arial" w:cs="Arial"/>
          <w:color w:val="888888"/>
          <w:kern w:val="0"/>
          <w:sz w:val="18"/>
          <w:szCs w:val="18"/>
        </w:rPr>
        <w:t>发表</w:t>
      </w:r>
      <w:r w:rsidRPr="00081620">
        <w:rPr>
          <w:rFonts w:ascii="Arial" w:eastAsia="宋体" w:hAnsi="Arial" w:cs="Arial"/>
          <w:color w:val="888888"/>
          <w:kern w:val="0"/>
          <w:sz w:val="18"/>
          <w:szCs w:val="18"/>
        </w:rPr>
        <w:t> </w:t>
      </w:r>
      <w:hyperlink r:id="rId24" w:anchor="reply" w:tooltip="回复" w:history="1">
        <w:r w:rsidRPr="00081620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[</w:t>
        </w:r>
        <w:r w:rsidRPr="00081620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回复</w:t>
        </w:r>
        <w:r w:rsidRPr="00081620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]</w:t>
        </w:r>
      </w:hyperlink>
    </w:p>
    <w:p w:rsidR="00081620" w:rsidRPr="00081620" w:rsidRDefault="00081620" w:rsidP="00081620">
      <w:pPr>
        <w:widowControl/>
        <w:shd w:val="clear" w:color="auto" w:fill="FFFFFF"/>
        <w:spacing w:before="60" w:after="60" w:line="390" w:lineRule="atLeast"/>
        <w:ind w:left="720" w:right="210"/>
        <w:jc w:val="left"/>
        <w:rPr>
          <w:rFonts w:ascii="Arial" w:eastAsia="宋体" w:hAnsi="Arial" w:cs="Arial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FF9900"/>
          <w:kern w:val="0"/>
          <w:sz w:val="18"/>
          <w:szCs w:val="18"/>
        </w:rPr>
        <w:drawing>
          <wp:inline distT="0" distB="0" distL="0" distR="0" wp14:anchorId="110E0946" wp14:editId="62866D10">
            <wp:extent cx="381000" cy="381000"/>
            <wp:effectExtent l="0" t="0" r="0" b="0"/>
            <wp:docPr id="10" name="图片 10" descr="http://avatar.csdn.net/E/1/B/3_pmpljp.jp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vatar.csdn.net/E/1/B/3_pmpljp.jp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620" w:rsidRPr="00081620" w:rsidRDefault="00081620" w:rsidP="00081620">
      <w:pPr>
        <w:widowControl/>
        <w:shd w:val="clear" w:color="auto" w:fill="F8F8F8"/>
        <w:ind w:left="720" w:right="150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81620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081620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081620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081620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6" w:tooltip="view plain" w:history="1">
        <w:r w:rsidRPr="00081620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27" w:tooltip="copy" w:history="1">
        <w:r w:rsidRPr="00081620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081620" w:rsidRPr="00081620" w:rsidRDefault="00081620" w:rsidP="0008162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 w:right="1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162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&lt;a</w:t>
      </w:r>
      <w:r w:rsidRPr="000816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8162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href</w:t>
      </w:r>
      <w:proofErr w:type="spellEnd"/>
      <w:r w:rsidRPr="000816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8162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"http://blog.csdn.net/</w:t>
      </w:r>
      <w:proofErr w:type="spellStart"/>
      <w:r w:rsidRPr="0008162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pmpljp</w:t>
      </w:r>
      <w:proofErr w:type="spellEnd"/>
      <w:r w:rsidRPr="0008162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/article/details/8045628"</w:t>
      </w:r>
      <w:r w:rsidRPr="0008162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proofErr w:type="gramStart"/>
      <w:r w:rsidRPr="000816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软考侧重点</w:t>
      </w:r>
      <w:proofErr w:type="gramEnd"/>
      <w:r w:rsidRPr="000816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大纲</w:t>
      </w:r>
      <w:r w:rsidRPr="0008162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&lt;/a&gt;</w:t>
      </w:r>
      <w:r w:rsidRPr="000816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1620" w:rsidRPr="00081620" w:rsidRDefault="00081620" w:rsidP="00081620">
      <w:pPr>
        <w:widowControl/>
        <w:shd w:val="clear" w:color="auto" w:fill="F8FCFB"/>
        <w:spacing w:line="390" w:lineRule="atLeast"/>
        <w:ind w:left="150" w:right="150"/>
        <w:jc w:val="left"/>
        <w:rPr>
          <w:rFonts w:ascii="Arial" w:eastAsia="宋体" w:hAnsi="Arial" w:cs="Arial"/>
          <w:color w:val="888888"/>
          <w:kern w:val="0"/>
          <w:sz w:val="18"/>
          <w:szCs w:val="18"/>
        </w:rPr>
      </w:pPr>
      <w:r w:rsidRPr="00081620">
        <w:rPr>
          <w:rFonts w:ascii="Arial" w:eastAsia="宋体" w:hAnsi="Arial" w:cs="Arial"/>
          <w:color w:val="888888"/>
          <w:kern w:val="0"/>
          <w:sz w:val="18"/>
          <w:szCs w:val="18"/>
        </w:rPr>
        <w:t>2</w:t>
      </w:r>
      <w:r w:rsidRPr="00081620">
        <w:rPr>
          <w:rFonts w:ascii="Arial" w:eastAsia="宋体" w:hAnsi="Arial" w:cs="Arial"/>
          <w:color w:val="888888"/>
          <w:kern w:val="0"/>
          <w:sz w:val="18"/>
          <w:szCs w:val="18"/>
        </w:rPr>
        <w:t>楼</w:t>
      </w:r>
      <w:r w:rsidRPr="00081620">
        <w:rPr>
          <w:rFonts w:ascii="Arial" w:eastAsia="宋体" w:hAnsi="Arial" w:cs="Arial"/>
          <w:color w:val="888888"/>
          <w:kern w:val="0"/>
          <w:sz w:val="18"/>
          <w:szCs w:val="18"/>
        </w:rPr>
        <w:t> </w:t>
      </w:r>
      <w:hyperlink r:id="rId28" w:tgtFrame="_blank" w:history="1">
        <w:r w:rsidRPr="00081620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你好我叫不结贴</w:t>
        </w:r>
      </w:hyperlink>
      <w:r w:rsidRPr="00081620">
        <w:rPr>
          <w:rFonts w:ascii="Arial" w:eastAsia="宋体" w:hAnsi="Arial" w:cs="Arial"/>
          <w:color w:val="888888"/>
          <w:kern w:val="0"/>
          <w:sz w:val="18"/>
          <w:szCs w:val="18"/>
        </w:rPr>
        <w:t> 2013-03-22 09:54</w:t>
      </w:r>
      <w:r w:rsidRPr="00081620">
        <w:rPr>
          <w:rFonts w:ascii="Arial" w:eastAsia="宋体" w:hAnsi="Arial" w:cs="Arial"/>
          <w:color w:val="888888"/>
          <w:kern w:val="0"/>
          <w:sz w:val="18"/>
          <w:szCs w:val="18"/>
        </w:rPr>
        <w:t>发表</w:t>
      </w:r>
      <w:r w:rsidRPr="00081620">
        <w:rPr>
          <w:rFonts w:ascii="Arial" w:eastAsia="宋体" w:hAnsi="Arial" w:cs="Arial"/>
          <w:color w:val="888888"/>
          <w:kern w:val="0"/>
          <w:sz w:val="18"/>
          <w:szCs w:val="18"/>
        </w:rPr>
        <w:t> </w:t>
      </w:r>
      <w:hyperlink r:id="rId29" w:anchor="reply" w:tooltip="回复" w:history="1">
        <w:r w:rsidRPr="00081620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[</w:t>
        </w:r>
        <w:r w:rsidRPr="00081620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回复</w:t>
        </w:r>
        <w:r w:rsidRPr="00081620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]</w:t>
        </w:r>
      </w:hyperlink>
    </w:p>
    <w:p w:rsidR="00081620" w:rsidRPr="00081620" w:rsidRDefault="00081620" w:rsidP="00081620">
      <w:pPr>
        <w:widowControl/>
        <w:shd w:val="clear" w:color="auto" w:fill="FFFFFF"/>
        <w:spacing w:before="60" w:after="60" w:line="390" w:lineRule="atLeast"/>
        <w:ind w:left="720" w:right="210"/>
        <w:jc w:val="left"/>
        <w:rPr>
          <w:rFonts w:ascii="Arial" w:eastAsia="宋体" w:hAnsi="Arial" w:cs="Arial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FF9900"/>
          <w:kern w:val="0"/>
          <w:sz w:val="18"/>
          <w:szCs w:val="18"/>
        </w:rPr>
        <w:drawing>
          <wp:inline distT="0" distB="0" distL="0" distR="0" wp14:anchorId="5A12E636" wp14:editId="221698EF">
            <wp:extent cx="381000" cy="381000"/>
            <wp:effectExtent l="0" t="0" r="0" b="0"/>
            <wp:docPr id="9" name="图片 9" descr="http://avatar.csdn.net/A/0/8/3_a41495011.jpg">
              <a:hlinkClick xmlns:a="http://schemas.openxmlformats.org/drawingml/2006/main" r:id="rId2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avatar.csdn.net/A/0/8/3_a41495011.jpg">
                      <a:hlinkClick r:id="rId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620" w:rsidRPr="00081620" w:rsidRDefault="00081620" w:rsidP="00081620">
      <w:pPr>
        <w:widowControl/>
        <w:shd w:val="clear" w:color="auto" w:fill="FFFFFF"/>
        <w:spacing w:line="300" w:lineRule="atLeast"/>
        <w:ind w:left="720" w:right="15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081620">
        <w:rPr>
          <w:rFonts w:ascii="Arial" w:eastAsia="宋体" w:hAnsi="Arial" w:cs="Arial"/>
          <w:kern w:val="0"/>
          <w:sz w:val="18"/>
          <w:szCs w:val="18"/>
        </w:rPr>
        <w:t>不知所以然。。。没看出哪是重点</w:t>
      </w:r>
    </w:p>
    <w:p w:rsidR="00081620" w:rsidRPr="00081620" w:rsidRDefault="00081620" w:rsidP="00081620">
      <w:pPr>
        <w:widowControl/>
        <w:shd w:val="clear" w:color="auto" w:fill="F8FCFB"/>
        <w:spacing w:line="390" w:lineRule="atLeast"/>
        <w:ind w:left="150" w:right="150"/>
        <w:jc w:val="left"/>
        <w:rPr>
          <w:rFonts w:ascii="Arial" w:eastAsia="宋体" w:hAnsi="Arial" w:cs="Arial"/>
          <w:color w:val="888888"/>
          <w:kern w:val="0"/>
          <w:sz w:val="18"/>
          <w:szCs w:val="18"/>
        </w:rPr>
      </w:pPr>
      <w:r w:rsidRPr="00081620">
        <w:rPr>
          <w:rFonts w:ascii="Arial" w:eastAsia="宋体" w:hAnsi="Arial" w:cs="Arial"/>
          <w:color w:val="888888"/>
          <w:kern w:val="0"/>
          <w:sz w:val="18"/>
          <w:szCs w:val="18"/>
        </w:rPr>
        <w:t>1</w:t>
      </w:r>
      <w:r w:rsidRPr="00081620">
        <w:rPr>
          <w:rFonts w:ascii="Arial" w:eastAsia="宋体" w:hAnsi="Arial" w:cs="Arial"/>
          <w:color w:val="888888"/>
          <w:kern w:val="0"/>
          <w:sz w:val="18"/>
          <w:szCs w:val="18"/>
        </w:rPr>
        <w:t>楼</w:t>
      </w:r>
      <w:r w:rsidRPr="00081620">
        <w:rPr>
          <w:rFonts w:ascii="Arial" w:eastAsia="宋体" w:hAnsi="Arial" w:cs="Arial"/>
          <w:color w:val="888888"/>
          <w:kern w:val="0"/>
          <w:sz w:val="18"/>
          <w:szCs w:val="18"/>
        </w:rPr>
        <w:t> </w:t>
      </w:r>
      <w:proofErr w:type="spellStart"/>
      <w:r w:rsidRPr="00081620">
        <w:rPr>
          <w:rFonts w:ascii="Arial" w:eastAsia="宋体" w:hAnsi="Arial" w:cs="Arial"/>
          <w:color w:val="888888"/>
          <w:kern w:val="0"/>
          <w:sz w:val="18"/>
          <w:szCs w:val="18"/>
        </w:rPr>
        <w:fldChar w:fldCharType="begin"/>
      </w:r>
      <w:r w:rsidRPr="00081620">
        <w:rPr>
          <w:rFonts w:ascii="Arial" w:eastAsia="宋体" w:hAnsi="Arial" w:cs="Arial"/>
          <w:color w:val="888888"/>
          <w:kern w:val="0"/>
          <w:sz w:val="18"/>
          <w:szCs w:val="18"/>
        </w:rPr>
        <w:instrText xml:space="preserve"> HYPERLINK "http://blog.csdn.net/lianluck" \t "_blank" </w:instrText>
      </w:r>
      <w:r w:rsidRPr="00081620">
        <w:rPr>
          <w:rFonts w:ascii="Arial" w:eastAsia="宋体" w:hAnsi="Arial" w:cs="Arial"/>
          <w:color w:val="888888"/>
          <w:kern w:val="0"/>
          <w:sz w:val="18"/>
          <w:szCs w:val="18"/>
        </w:rPr>
        <w:fldChar w:fldCharType="separate"/>
      </w:r>
      <w:r w:rsidRPr="00081620">
        <w:rPr>
          <w:rFonts w:ascii="Arial" w:eastAsia="宋体" w:hAnsi="Arial" w:cs="Arial"/>
          <w:color w:val="336699"/>
          <w:kern w:val="0"/>
          <w:sz w:val="18"/>
          <w:szCs w:val="18"/>
          <w:u w:val="single"/>
        </w:rPr>
        <w:t>lianluck</w:t>
      </w:r>
      <w:proofErr w:type="spellEnd"/>
      <w:r w:rsidRPr="00081620">
        <w:rPr>
          <w:rFonts w:ascii="Arial" w:eastAsia="宋体" w:hAnsi="Arial" w:cs="Arial"/>
          <w:color w:val="888888"/>
          <w:kern w:val="0"/>
          <w:sz w:val="18"/>
          <w:szCs w:val="18"/>
        </w:rPr>
        <w:fldChar w:fldCharType="end"/>
      </w:r>
      <w:r w:rsidRPr="00081620">
        <w:rPr>
          <w:rFonts w:ascii="Arial" w:eastAsia="宋体" w:hAnsi="Arial" w:cs="Arial"/>
          <w:color w:val="888888"/>
          <w:kern w:val="0"/>
          <w:sz w:val="18"/>
          <w:szCs w:val="18"/>
        </w:rPr>
        <w:t> 2013-03-12 12:44</w:t>
      </w:r>
      <w:r w:rsidRPr="00081620">
        <w:rPr>
          <w:rFonts w:ascii="Arial" w:eastAsia="宋体" w:hAnsi="Arial" w:cs="Arial"/>
          <w:color w:val="888888"/>
          <w:kern w:val="0"/>
          <w:sz w:val="18"/>
          <w:szCs w:val="18"/>
        </w:rPr>
        <w:t>发表</w:t>
      </w:r>
      <w:r w:rsidRPr="00081620">
        <w:rPr>
          <w:rFonts w:ascii="Arial" w:eastAsia="宋体" w:hAnsi="Arial" w:cs="Arial"/>
          <w:color w:val="888888"/>
          <w:kern w:val="0"/>
          <w:sz w:val="18"/>
          <w:szCs w:val="18"/>
        </w:rPr>
        <w:t> </w:t>
      </w:r>
      <w:hyperlink r:id="rId31" w:anchor="reply" w:tooltip="回复" w:history="1">
        <w:r w:rsidRPr="00081620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[</w:t>
        </w:r>
        <w:r w:rsidRPr="00081620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回复</w:t>
        </w:r>
        <w:r w:rsidRPr="00081620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]</w:t>
        </w:r>
      </w:hyperlink>
    </w:p>
    <w:p w:rsidR="00081620" w:rsidRPr="00081620" w:rsidRDefault="00081620" w:rsidP="00081620">
      <w:pPr>
        <w:widowControl/>
        <w:shd w:val="clear" w:color="auto" w:fill="FFFFFF"/>
        <w:spacing w:before="60" w:after="60" w:line="390" w:lineRule="atLeast"/>
        <w:ind w:left="720" w:right="210"/>
        <w:jc w:val="left"/>
        <w:rPr>
          <w:rFonts w:ascii="Arial" w:eastAsia="宋体" w:hAnsi="Arial" w:cs="Arial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FF9900"/>
          <w:kern w:val="0"/>
          <w:sz w:val="18"/>
          <w:szCs w:val="18"/>
        </w:rPr>
        <w:drawing>
          <wp:inline distT="0" distB="0" distL="0" distR="0" wp14:anchorId="57F5D134" wp14:editId="0C67A391">
            <wp:extent cx="381000" cy="381000"/>
            <wp:effectExtent l="0" t="0" r="0" b="0"/>
            <wp:docPr id="8" name="图片 8" descr="http://avatar.csdn.net/3/2/8/3_lianluck.jpg">
              <a:hlinkClick xmlns:a="http://schemas.openxmlformats.org/drawingml/2006/main" r:id="rId3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avatar.csdn.net/3/2/8/3_lianluck.jpg">
                      <a:hlinkClick r:id="rId3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620" w:rsidRPr="00081620" w:rsidRDefault="00081620" w:rsidP="00081620">
      <w:pPr>
        <w:widowControl/>
        <w:shd w:val="clear" w:color="auto" w:fill="FFFFFF"/>
        <w:spacing w:line="300" w:lineRule="atLeast"/>
        <w:ind w:left="720" w:right="15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081620">
        <w:rPr>
          <w:rFonts w:ascii="Arial" w:eastAsia="宋体" w:hAnsi="Arial" w:cs="Arial"/>
          <w:kern w:val="0"/>
          <w:sz w:val="18"/>
          <w:szCs w:val="18"/>
        </w:rPr>
        <w:t>老刘，我来给你顶一个。</w:t>
      </w:r>
    </w:p>
    <w:p w:rsidR="00081620" w:rsidRPr="00081620" w:rsidRDefault="00081620" w:rsidP="00081620">
      <w:pPr>
        <w:widowControl/>
        <w:shd w:val="clear" w:color="auto" w:fill="EEF9F4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81620">
        <w:rPr>
          <w:rFonts w:ascii="宋体" w:eastAsia="宋体" w:hAnsi="宋体" w:cs="宋体"/>
          <w:kern w:val="0"/>
          <w:sz w:val="18"/>
          <w:szCs w:val="18"/>
        </w:rPr>
        <w:t>您还没有登录,请</w:t>
      </w:r>
      <w:hyperlink r:id="rId34" w:history="1">
        <w:r w:rsidRPr="00081620">
          <w:rPr>
            <w:rFonts w:ascii="宋体" w:eastAsia="宋体" w:hAnsi="宋体" w:cs="宋体"/>
            <w:color w:val="FF9900"/>
            <w:kern w:val="0"/>
            <w:sz w:val="18"/>
            <w:szCs w:val="18"/>
            <w:u w:val="single"/>
          </w:rPr>
          <w:t>[登录]</w:t>
        </w:r>
      </w:hyperlink>
      <w:r w:rsidRPr="00081620">
        <w:rPr>
          <w:rFonts w:ascii="宋体" w:eastAsia="宋体" w:hAnsi="宋体" w:cs="宋体"/>
          <w:kern w:val="0"/>
          <w:sz w:val="18"/>
          <w:szCs w:val="18"/>
        </w:rPr>
        <w:t>或</w:t>
      </w:r>
      <w:hyperlink r:id="rId35" w:history="1">
        <w:r w:rsidRPr="00081620">
          <w:rPr>
            <w:rFonts w:ascii="宋体" w:eastAsia="宋体" w:hAnsi="宋体" w:cs="宋体"/>
            <w:color w:val="FF9900"/>
            <w:kern w:val="0"/>
            <w:sz w:val="18"/>
            <w:szCs w:val="18"/>
            <w:u w:val="single"/>
          </w:rPr>
          <w:t>[注册]</w:t>
        </w:r>
      </w:hyperlink>
    </w:p>
    <w:p w:rsidR="008322F8" w:rsidRDefault="008322F8">
      <w:bookmarkStart w:id="30" w:name="_GoBack"/>
      <w:bookmarkEnd w:id="30"/>
    </w:p>
    <w:sectPr w:rsidR="008322F8" w:rsidSect="0008162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F2927"/>
    <w:multiLevelType w:val="multilevel"/>
    <w:tmpl w:val="CD223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F664D1"/>
    <w:multiLevelType w:val="multilevel"/>
    <w:tmpl w:val="03F42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0F5EEF"/>
    <w:multiLevelType w:val="multilevel"/>
    <w:tmpl w:val="6038D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E501A0"/>
    <w:multiLevelType w:val="multilevel"/>
    <w:tmpl w:val="2CC29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963ED5"/>
    <w:multiLevelType w:val="multilevel"/>
    <w:tmpl w:val="614E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0F6A62"/>
    <w:multiLevelType w:val="multilevel"/>
    <w:tmpl w:val="F5D0E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B8E38B4"/>
    <w:multiLevelType w:val="multilevel"/>
    <w:tmpl w:val="0AF26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13250A"/>
    <w:multiLevelType w:val="multilevel"/>
    <w:tmpl w:val="55A6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49D1568"/>
    <w:multiLevelType w:val="multilevel"/>
    <w:tmpl w:val="CD62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8"/>
  </w:num>
  <w:num w:numId="7">
    <w:abstractNumId w:val="0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607"/>
    <w:rsid w:val="00081620"/>
    <w:rsid w:val="008322F8"/>
    <w:rsid w:val="008D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8162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8162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8162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Char"/>
    <w:uiPriority w:val="9"/>
    <w:qFormat/>
    <w:rsid w:val="00081620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081620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162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8162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8162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Char">
    <w:name w:val="标题 5 Char"/>
    <w:basedOn w:val="a0"/>
    <w:link w:val="5"/>
    <w:uiPriority w:val="9"/>
    <w:rsid w:val="00081620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081620"/>
    <w:rPr>
      <w:rFonts w:ascii="宋体" w:eastAsia="宋体" w:hAnsi="宋体" w:cs="宋体"/>
      <w:b/>
      <w:bCs/>
      <w:kern w:val="0"/>
      <w:sz w:val="15"/>
      <w:szCs w:val="15"/>
    </w:rPr>
  </w:style>
  <w:style w:type="character" w:styleId="a3">
    <w:name w:val="Hyperlink"/>
    <w:basedOn w:val="a0"/>
    <w:uiPriority w:val="99"/>
    <w:semiHidden/>
    <w:unhideWhenUsed/>
    <w:rsid w:val="0008162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81620"/>
    <w:rPr>
      <w:color w:val="800080"/>
      <w:u w:val="single"/>
    </w:rPr>
  </w:style>
  <w:style w:type="character" w:customStyle="1" w:styleId="apple-converted-space">
    <w:name w:val="apple-converted-space"/>
    <w:basedOn w:val="a0"/>
    <w:rsid w:val="00081620"/>
  </w:style>
  <w:style w:type="character" w:customStyle="1" w:styleId="ico">
    <w:name w:val="ico"/>
    <w:basedOn w:val="a0"/>
    <w:rsid w:val="00081620"/>
  </w:style>
  <w:style w:type="character" w:customStyle="1" w:styleId="linktitle">
    <w:name w:val="link_title"/>
    <w:basedOn w:val="a0"/>
    <w:rsid w:val="00081620"/>
  </w:style>
  <w:style w:type="character" w:customStyle="1" w:styleId="linkpostdate">
    <w:name w:val="link_postdate"/>
    <w:basedOn w:val="a0"/>
    <w:rsid w:val="00081620"/>
  </w:style>
  <w:style w:type="character" w:customStyle="1" w:styleId="linkview">
    <w:name w:val="link_view"/>
    <w:basedOn w:val="a0"/>
    <w:rsid w:val="00081620"/>
  </w:style>
  <w:style w:type="character" w:customStyle="1" w:styleId="linkcomments">
    <w:name w:val="link_comments"/>
    <w:basedOn w:val="a0"/>
    <w:rsid w:val="00081620"/>
  </w:style>
  <w:style w:type="character" w:customStyle="1" w:styleId="linkcollect">
    <w:name w:val="link_collect"/>
    <w:basedOn w:val="a0"/>
    <w:rsid w:val="00081620"/>
  </w:style>
  <w:style w:type="character" w:customStyle="1" w:styleId="linkreport">
    <w:name w:val="link_report"/>
    <w:basedOn w:val="a0"/>
    <w:rsid w:val="00081620"/>
  </w:style>
  <w:style w:type="paragraph" w:styleId="a5">
    <w:name w:val="Normal (Web)"/>
    <w:basedOn w:val="a"/>
    <w:uiPriority w:val="99"/>
    <w:unhideWhenUsed/>
    <w:rsid w:val="000816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81620"/>
    <w:rPr>
      <w:b/>
      <w:bCs/>
    </w:rPr>
  </w:style>
  <w:style w:type="character" w:customStyle="1" w:styleId="msoins0">
    <w:name w:val="msoins"/>
    <w:basedOn w:val="a0"/>
    <w:rsid w:val="00081620"/>
  </w:style>
  <w:style w:type="character" w:customStyle="1" w:styleId="bdsmore">
    <w:name w:val="bds_more"/>
    <w:basedOn w:val="a0"/>
    <w:rsid w:val="00081620"/>
  </w:style>
  <w:style w:type="character" w:customStyle="1" w:styleId="user">
    <w:name w:val="user"/>
    <w:basedOn w:val="a0"/>
    <w:rsid w:val="00081620"/>
  </w:style>
  <w:style w:type="character" w:customStyle="1" w:styleId="ptime">
    <w:name w:val="ptime"/>
    <w:basedOn w:val="a0"/>
    <w:rsid w:val="00081620"/>
  </w:style>
  <w:style w:type="character" w:customStyle="1" w:styleId="tag">
    <w:name w:val="tag"/>
    <w:basedOn w:val="a0"/>
    <w:rsid w:val="00081620"/>
  </w:style>
  <w:style w:type="character" w:customStyle="1" w:styleId="tag-name">
    <w:name w:val="tag-name"/>
    <w:basedOn w:val="a0"/>
    <w:rsid w:val="00081620"/>
  </w:style>
  <w:style w:type="character" w:customStyle="1" w:styleId="attribute">
    <w:name w:val="attribute"/>
    <w:basedOn w:val="a0"/>
    <w:rsid w:val="00081620"/>
  </w:style>
  <w:style w:type="character" w:customStyle="1" w:styleId="attribute-value">
    <w:name w:val="attribute-value"/>
    <w:basedOn w:val="a0"/>
    <w:rsid w:val="00081620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081620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081620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081620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081620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phone">
    <w:name w:val="phone"/>
    <w:basedOn w:val="a0"/>
    <w:rsid w:val="00081620"/>
  </w:style>
  <w:style w:type="paragraph" w:styleId="a7">
    <w:name w:val="Balloon Text"/>
    <w:basedOn w:val="a"/>
    <w:link w:val="Char"/>
    <w:uiPriority w:val="99"/>
    <w:semiHidden/>
    <w:unhideWhenUsed/>
    <w:rsid w:val="00081620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08162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8162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8162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8162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Char"/>
    <w:uiPriority w:val="9"/>
    <w:qFormat/>
    <w:rsid w:val="00081620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081620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162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8162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8162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Char">
    <w:name w:val="标题 5 Char"/>
    <w:basedOn w:val="a0"/>
    <w:link w:val="5"/>
    <w:uiPriority w:val="9"/>
    <w:rsid w:val="00081620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081620"/>
    <w:rPr>
      <w:rFonts w:ascii="宋体" w:eastAsia="宋体" w:hAnsi="宋体" w:cs="宋体"/>
      <w:b/>
      <w:bCs/>
      <w:kern w:val="0"/>
      <w:sz w:val="15"/>
      <w:szCs w:val="15"/>
    </w:rPr>
  </w:style>
  <w:style w:type="character" w:styleId="a3">
    <w:name w:val="Hyperlink"/>
    <w:basedOn w:val="a0"/>
    <w:uiPriority w:val="99"/>
    <w:semiHidden/>
    <w:unhideWhenUsed/>
    <w:rsid w:val="0008162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81620"/>
    <w:rPr>
      <w:color w:val="800080"/>
      <w:u w:val="single"/>
    </w:rPr>
  </w:style>
  <w:style w:type="character" w:customStyle="1" w:styleId="apple-converted-space">
    <w:name w:val="apple-converted-space"/>
    <w:basedOn w:val="a0"/>
    <w:rsid w:val="00081620"/>
  </w:style>
  <w:style w:type="character" w:customStyle="1" w:styleId="ico">
    <w:name w:val="ico"/>
    <w:basedOn w:val="a0"/>
    <w:rsid w:val="00081620"/>
  </w:style>
  <w:style w:type="character" w:customStyle="1" w:styleId="linktitle">
    <w:name w:val="link_title"/>
    <w:basedOn w:val="a0"/>
    <w:rsid w:val="00081620"/>
  </w:style>
  <w:style w:type="character" w:customStyle="1" w:styleId="linkpostdate">
    <w:name w:val="link_postdate"/>
    <w:basedOn w:val="a0"/>
    <w:rsid w:val="00081620"/>
  </w:style>
  <w:style w:type="character" w:customStyle="1" w:styleId="linkview">
    <w:name w:val="link_view"/>
    <w:basedOn w:val="a0"/>
    <w:rsid w:val="00081620"/>
  </w:style>
  <w:style w:type="character" w:customStyle="1" w:styleId="linkcomments">
    <w:name w:val="link_comments"/>
    <w:basedOn w:val="a0"/>
    <w:rsid w:val="00081620"/>
  </w:style>
  <w:style w:type="character" w:customStyle="1" w:styleId="linkcollect">
    <w:name w:val="link_collect"/>
    <w:basedOn w:val="a0"/>
    <w:rsid w:val="00081620"/>
  </w:style>
  <w:style w:type="character" w:customStyle="1" w:styleId="linkreport">
    <w:name w:val="link_report"/>
    <w:basedOn w:val="a0"/>
    <w:rsid w:val="00081620"/>
  </w:style>
  <w:style w:type="paragraph" w:styleId="a5">
    <w:name w:val="Normal (Web)"/>
    <w:basedOn w:val="a"/>
    <w:uiPriority w:val="99"/>
    <w:unhideWhenUsed/>
    <w:rsid w:val="000816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81620"/>
    <w:rPr>
      <w:b/>
      <w:bCs/>
    </w:rPr>
  </w:style>
  <w:style w:type="character" w:customStyle="1" w:styleId="msoins0">
    <w:name w:val="msoins"/>
    <w:basedOn w:val="a0"/>
    <w:rsid w:val="00081620"/>
  </w:style>
  <w:style w:type="character" w:customStyle="1" w:styleId="bdsmore">
    <w:name w:val="bds_more"/>
    <w:basedOn w:val="a0"/>
    <w:rsid w:val="00081620"/>
  </w:style>
  <w:style w:type="character" w:customStyle="1" w:styleId="user">
    <w:name w:val="user"/>
    <w:basedOn w:val="a0"/>
    <w:rsid w:val="00081620"/>
  </w:style>
  <w:style w:type="character" w:customStyle="1" w:styleId="ptime">
    <w:name w:val="ptime"/>
    <w:basedOn w:val="a0"/>
    <w:rsid w:val="00081620"/>
  </w:style>
  <w:style w:type="character" w:customStyle="1" w:styleId="tag">
    <w:name w:val="tag"/>
    <w:basedOn w:val="a0"/>
    <w:rsid w:val="00081620"/>
  </w:style>
  <w:style w:type="character" w:customStyle="1" w:styleId="tag-name">
    <w:name w:val="tag-name"/>
    <w:basedOn w:val="a0"/>
    <w:rsid w:val="00081620"/>
  </w:style>
  <w:style w:type="character" w:customStyle="1" w:styleId="attribute">
    <w:name w:val="attribute"/>
    <w:basedOn w:val="a0"/>
    <w:rsid w:val="00081620"/>
  </w:style>
  <w:style w:type="character" w:customStyle="1" w:styleId="attribute-value">
    <w:name w:val="attribute-value"/>
    <w:basedOn w:val="a0"/>
    <w:rsid w:val="00081620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081620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081620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081620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081620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phone">
    <w:name w:val="phone"/>
    <w:basedOn w:val="a0"/>
    <w:rsid w:val="00081620"/>
  </w:style>
  <w:style w:type="paragraph" w:styleId="a7">
    <w:name w:val="Balloon Text"/>
    <w:basedOn w:val="a"/>
    <w:link w:val="Char"/>
    <w:uiPriority w:val="99"/>
    <w:semiHidden/>
    <w:unhideWhenUsed/>
    <w:rsid w:val="00081620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0816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19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1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39788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61403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85653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90660090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dashed" w:sz="6" w:space="2" w:color="F8CC7E"/>
                            <w:left w:val="dashed" w:sz="6" w:space="15" w:color="F8CC7E"/>
                            <w:bottom w:val="dashed" w:sz="6" w:space="2" w:color="F8CC7E"/>
                            <w:right w:val="dashed" w:sz="6" w:space="3" w:color="F8CC7E"/>
                          </w:divBdr>
                        </w:div>
                        <w:div w:id="1473138378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09809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18447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62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524053">
                                  <w:marLeft w:val="1080"/>
                                  <w:marRight w:val="0"/>
                                  <w:marTop w:val="0"/>
                                  <w:marBottom w:val="5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5764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88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95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91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147093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8633961">
                          <w:marLeft w:val="150"/>
                          <w:marRight w:val="15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57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493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086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8" w:space="8" w:color="6CE26C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824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927474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single" w:sz="6" w:space="8" w:color="DCF3E9"/>
                                <w:left w:val="single" w:sz="6" w:space="8" w:color="DCF3E9"/>
                                <w:bottom w:val="single" w:sz="6" w:space="8" w:color="DCF3E9"/>
                                <w:right w:val="single" w:sz="6" w:space="8" w:color="DCF3E9"/>
                              </w:divBdr>
                            </w:div>
                          </w:divsChild>
                        </w:div>
                        <w:div w:id="231162616">
                          <w:marLeft w:val="225"/>
                          <w:marRight w:val="225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71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640466">
                          <w:marLeft w:val="148"/>
                          <w:marRight w:val="285"/>
                          <w:marTop w:val="150"/>
                          <w:marBottom w:val="0"/>
                          <w:divBdr>
                            <w:top w:val="single" w:sz="6" w:space="1" w:color="D7CBC1"/>
                            <w:left w:val="single" w:sz="6" w:space="1" w:color="D7CBC1"/>
                            <w:bottom w:val="single" w:sz="6" w:space="1" w:color="D7CBC1"/>
                            <w:right w:val="single" w:sz="6" w:space="1" w:color="D7CBC1"/>
                          </w:divBdr>
                          <w:divsChild>
                            <w:div w:id="74449436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256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7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46160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1" w:color="80DFEA"/>
                            <w:left w:val="single" w:sz="6" w:space="1" w:color="80DFEA"/>
                            <w:bottom w:val="single" w:sz="6" w:space="1" w:color="80DFEA"/>
                            <w:right w:val="single" w:sz="6" w:space="1" w:color="80DFEA"/>
                          </w:divBdr>
                          <w:divsChild>
                            <w:div w:id="84768515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67869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dashed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259934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1" w:color="80DFEA"/>
                            <w:left w:val="single" w:sz="6" w:space="1" w:color="80DFEA"/>
                            <w:bottom w:val="single" w:sz="6" w:space="1" w:color="80DFEA"/>
                            <w:right w:val="single" w:sz="6" w:space="1" w:color="80DFEA"/>
                          </w:divBdr>
                        </w:div>
                        <w:div w:id="62430859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1" w:color="80DFEA"/>
                            <w:left w:val="single" w:sz="6" w:space="1" w:color="80DFEA"/>
                            <w:bottom w:val="single" w:sz="6" w:space="1" w:color="80DFEA"/>
                            <w:right w:val="single" w:sz="6" w:space="1" w:color="80DFEA"/>
                          </w:divBdr>
                        </w:div>
                        <w:div w:id="207697022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1" w:color="80DFEA"/>
                            <w:left w:val="single" w:sz="6" w:space="1" w:color="80DFEA"/>
                            <w:bottom w:val="single" w:sz="6" w:space="1" w:color="80DFEA"/>
                            <w:right w:val="single" w:sz="6" w:space="1" w:color="80DFEA"/>
                          </w:divBdr>
                          <w:divsChild>
                            <w:div w:id="162013841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62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090208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1" w:color="80DFEA"/>
                            <w:left w:val="single" w:sz="6" w:space="1" w:color="80DFEA"/>
                            <w:bottom w:val="single" w:sz="6" w:space="1" w:color="80DFEA"/>
                            <w:right w:val="single" w:sz="6" w:space="1" w:color="80DFEA"/>
                          </w:divBdr>
                        </w:div>
                        <w:div w:id="39605104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1" w:color="80DFEA"/>
                            <w:left w:val="single" w:sz="6" w:space="1" w:color="80DFEA"/>
                            <w:bottom w:val="single" w:sz="6" w:space="1" w:color="80DFEA"/>
                            <w:right w:val="single" w:sz="6" w:space="1" w:color="80DFEA"/>
                          </w:divBdr>
                        </w:div>
                        <w:div w:id="151456513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1" w:color="80DFEA"/>
                            <w:left w:val="single" w:sz="6" w:space="1" w:color="80DFEA"/>
                            <w:bottom w:val="single" w:sz="6" w:space="1" w:color="80DFEA"/>
                            <w:right w:val="single" w:sz="6" w:space="1" w:color="80DFEA"/>
                          </w:divBdr>
                        </w:div>
                        <w:div w:id="207909027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1" w:color="80DFEA"/>
                            <w:left w:val="single" w:sz="6" w:space="1" w:color="80DFEA"/>
                            <w:bottom w:val="single" w:sz="6" w:space="1" w:color="80DFEA"/>
                            <w:right w:val="single" w:sz="6" w:space="1" w:color="80DFEA"/>
                          </w:divBdr>
                        </w:div>
                      </w:divsChild>
                    </w:div>
                  </w:divsChild>
                </w:div>
              </w:divsChild>
            </w:div>
            <w:div w:id="1899172290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43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52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9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gif"/><Relationship Id="rId18" Type="http://schemas.openxmlformats.org/officeDocument/2006/relationships/hyperlink" Target="http://bbs.csdn.net/topics/390708540" TargetMode="External"/><Relationship Id="rId26" Type="http://schemas.openxmlformats.org/officeDocument/2006/relationships/hyperlink" Target="http://blog.csdn.net/pmpljp/article/details/8244902" TargetMode="External"/><Relationship Id="rId21" Type="http://schemas.openxmlformats.org/officeDocument/2006/relationships/hyperlink" Target="javascript:void(0);" TargetMode="External"/><Relationship Id="rId34" Type="http://schemas.openxmlformats.org/officeDocument/2006/relationships/hyperlink" Target="javascript:void(0);" TargetMode="External"/><Relationship Id="rId7" Type="http://schemas.openxmlformats.org/officeDocument/2006/relationships/hyperlink" Target="https://passport.csdn.net/account/login?ref=toolbar" TargetMode="External"/><Relationship Id="rId12" Type="http://schemas.openxmlformats.org/officeDocument/2006/relationships/hyperlink" Target="http://blog.csdn.net/pmpljp?viewmode=list" TargetMode="External"/><Relationship Id="rId17" Type="http://schemas.openxmlformats.org/officeDocument/2006/relationships/hyperlink" Target="http://www.csdn.net/article/2014-02-11/2818358" TargetMode="External"/><Relationship Id="rId25" Type="http://schemas.openxmlformats.org/officeDocument/2006/relationships/image" Target="media/image4.jpeg"/><Relationship Id="rId33" Type="http://schemas.openxmlformats.org/officeDocument/2006/relationships/image" Target="media/image6.gif"/><Relationship Id="rId2" Type="http://schemas.openxmlformats.org/officeDocument/2006/relationships/numbering" Target="numbering.xml"/><Relationship Id="rId16" Type="http://schemas.openxmlformats.org/officeDocument/2006/relationships/hyperlink" Target="http://bbs.csdn.net/topics/390708348" TargetMode="External"/><Relationship Id="rId20" Type="http://schemas.openxmlformats.org/officeDocument/2006/relationships/hyperlink" Target="http://blog.csdn.net/pmpljp/article/details/8244902" TargetMode="External"/><Relationship Id="rId29" Type="http://schemas.openxmlformats.org/officeDocument/2006/relationships/hyperlink" Target="http://blog.csdn.net/pmpljp/article/details/8244902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gif"/><Relationship Id="rId24" Type="http://schemas.openxmlformats.org/officeDocument/2006/relationships/hyperlink" Target="http://blog.csdn.net/pmpljp/article/details/8244902" TargetMode="External"/><Relationship Id="rId32" Type="http://schemas.openxmlformats.org/officeDocument/2006/relationships/hyperlink" Target="http://blog.csdn.net/lianluck" TargetMode="Externa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gif"/><Relationship Id="rId23" Type="http://schemas.openxmlformats.org/officeDocument/2006/relationships/hyperlink" Target="http://www.csdn.net/tag/%e7%b3%bb%e7%bb%9f%e9%9b%86%e6%88%90%20%e8%80%83%e8%af%95%e5%a4%a7%e7%ba%b2%20%e9%a1%b9%e7%9b%ae%e7%ae%a1%e7%90%86%e5%b7%a5%e7%a8%8b%e5%b8%88%20%e9%a1%b9%e7%9b%ae" TargetMode="External"/><Relationship Id="rId28" Type="http://schemas.openxmlformats.org/officeDocument/2006/relationships/hyperlink" Target="http://blog.csdn.net/a41495011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blog.csdn.net/pmpljp?viewmode=contents" TargetMode="External"/><Relationship Id="rId19" Type="http://schemas.openxmlformats.org/officeDocument/2006/relationships/hyperlink" Target="http://blog.csdn.net/pmpljp/article/details/8244902" TargetMode="External"/><Relationship Id="rId31" Type="http://schemas.openxmlformats.org/officeDocument/2006/relationships/hyperlink" Target="http://blog.csdn.net/pmpljp/article/details/8244902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blog.csdn.net/pmpljp" TargetMode="External"/><Relationship Id="rId14" Type="http://schemas.openxmlformats.org/officeDocument/2006/relationships/hyperlink" Target="http://blog.csdn.net/pmpljp/rss/list" TargetMode="External"/><Relationship Id="rId22" Type="http://schemas.openxmlformats.org/officeDocument/2006/relationships/hyperlink" Target="http://blog.csdn.net/pmpljp/article/details/8244902" TargetMode="External"/><Relationship Id="rId27" Type="http://schemas.openxmlformats.org/officeDocument/2006/relationships/hyperlink" Target="http://blog.csdn.net/pmpljp/article/details/8244902" TargetMode="External"/><Relationship Id="rId30" Type="http://schemas.openxmlformats.org/officeDocument/2006/relationships/image" Target="media/image5.jpeg"/><Relationship Id="rId35" Type="http://schemas.openxmlformats.org/officeDocument/2006/relationships/hyperlink" Target="http://passport.csdn.net/account/register?from=http%3A%2F%2Fblog.csdn.net%2Fpmpljp%2Farticle%2Fdetails%2F8244902" TargetMode="External"/><Relationship Id="rId8" Type="http://schemas.openxmlformats.org/officeDocument/2006/relationships/hyperlink" Target="https://passport.csdn.net/account/register?ref=toolbar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6AC8D7-BED1-4110-A0B1-A35851F02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38</Pages>
  <Words>2574</Words>
  <Characters>14674</Characters>
  <Application>Microsoft Office Word</Application>
  <DocSecurity>0</DocSecurity>
  <Lines>122</Lines>
  <Paragraphs>34</Paragraphs>
  <ScaleCrop>false</ScaleCrop>
  <Company/>
  <LinksUpToDate>false</LinksUpToDate>
  <CharactersWithSpaces>17214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2014-02-18T08:14:00Z</dcterms:created>
  <dcterms:modified xsi:type="dcterms:W3CDTF">2014-02-18T08:16:00Z</dcterms:modified>
</cp:coreProperties>
</file>